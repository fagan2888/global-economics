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08EF5" w14:textId="77777777" w:rsidR="00F1025B" w:rsidRDefault="00F1025B" w:rsidP="00F1025B">
      <w:pPr>
        <w:jc w:val="center"/>
        <w:rPr>
          <w:b/>
          <w:sz w:val="24"/>
          <w:lang w:val="en-US"/>
        </w:rPr>
      </w:pPr>
      <w:r>
        <w:rPr>
          <w:b/>
          <w:noProof/>
          <w:sz w:val="24"/>
          <w:lang w:val="en-US"/>
        </w:rPr>
        <w:drawing>
          <wp:inline distT="0" distB="0" distL="0" distR="0" wp14:anchorId="365D5E00" wp14:editId="36EBFB45">
            <wp:extent cx="3209925" cy="22616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1e099e717b4e37a298572683fdd22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2171" cy="2277341"/>
                    </a:xfrm>
                    <a:prstGeom prst="rect">
                      <a:avLst/>
                    </a:prstGeom>
                  </pic:spPr>
                </pic:pic>
              </a:graphicData>
            </a:graphic>
          </wp:inline>
        </w:drawing>
      </w:r>
    </w:p>
    <w:p w14:paraId="57C90E1E" w14:textId="77777777" w:rsidR="00F1025B" w:rsidRDefault="00F1025B" w:rsidP="00F1025B">
      <w:pPr>
        <w:jc w:val="center"/>
        <w:rPr>
          <w:b/>
          <w:sz w:val="24"/>
          <w:lang w:val="en-US"/>
        </w:rPr>
      </w:pPr>
    </w:p>
    <w:p w14:paraId="572F68D1" w14:textId="77777777" w:rsidR="00F1025B" w:rsidRPr="00C20061" w:rsidRDefault="00F1025B" w:rsidP="00F1025B">
      <w:pPr>
        <w:jc w:val="center"/>
        <w:rPr>
          <w:rFonts w:ascii="Book Antiqua" w:hAnsi="Book Antiqua"/>
          <w:b/>
          <w:sz w:val="32"/>
          <w:lang w:val="en-US"/>
        </w:rPr>
      </w:pPr>
      <w:r w:rsidRPr="00C20061">
        <w:rPr>
          <w:rFonts w:ascii="Book Antiqua" w:hAnsi="Book Antiqua"/>
          <w:b/>
          <w:sz w:val="32"/>
          <w:lang w:val="en-US"/>
        </w:rPr>
        <w:t xml:space="preserve">DATA SCIENCE PROFESSIONAL CERTIFICATE </w:t>
      </w:r>
      <w:r w:rsidR="00C20061">
        <w:rPr>
          <w:rFonts w:ascii="Book Antiqua" w:hAnsi="Book Antiqua"/>
          <w:b/>
          <w:sz w:val="32"/>
          <w:lang w:val="en-US"/>
        </w:rPr>
        <w:t xml:space="preserve">CAPSTONE </w:t>
      </w:r>
      <w:r w:rsidRPr="00C20061">
        <w:rPr>
          <w:rFonts w:ascii="Book Antiqua" w:hAnsi="Book Antiqua"/>
          <w:b/>
          <w:sz w:val="32"/>
          <w:lang w:val="en-US"/>
        </w:rPr>
        <w:t>PROJECT FINAL REPORT</w:t>
      </w:r>
    </w:p>
    <w:p w14:paraId="50D5048C" w14:textId="77777777" w:rsidR="00F1025B" w:rsidRPr="00C20061" w:rsidRDefault="00F1025B" w:rsidP="00F1025B">
      <w:pPr>
        <w:jc w:val="center"/>
        <w:rPr>
          <w:rFonts w:ascii="Book Antiqua" w:hAnsi="Book Antiqua"/>
          <w:sz w:val="28"/>
          <w:lang w:val="en-US"/>
        </w:rPr>
      </w:pPr>
      <w:r w:rsidRPr="00C20061">
        <w:rPr>
          <w:rFonts w:ascii="Book Antiqua" w:hAnsi="Book Antiqua"/>
          <w:b/>
          <w:sz w:val="28"/>
          <w:lang w:val="en-US"/>
        </w:rPr>
        <w:t>Group:</w:t>
      </w:r>
      <w:r w:rsidRPr="00C20061">
        <w:rPr>
          <w:rFonts w:ascii="Book Antiqua" w:hAnsi="Book Antiqua"/>
          <w:sz w:val="28"/>
          <w:lang w:val="en-US"/>
        </w:rPr>
        <w:t xml:space="preserve"> Global Economics</w:t>
      </w:r>
    </w:p>
    <w:p w14:paraId="171C5AE9" w14:textId="3881AED2" w:rsidR="00F1025B" w:rsidRPr="00C20061" w:rsidRDefault="00F1025B" w:rsidP="00F1025B">
      <w:pPr>
        <w:jc w:val="center"/>
        <w:rPr>
          <w:rFonts w:ascii="Book Antiqua" w:hAnsi="Book Antiqua"/>
          <w:sz w:val="28"/>
          <w:lang w:val="en-US"/>
        </w:rPr>
      </w:pPr>
      <w:r w:rsidRPr="00C20061">
        <w:rPr>
          <w:rFonts w:ascii="Book Antiqua" w:hAnsi="Book Antiqua"/>
          <w:b/>
          <w:sz w:val="28"/>
          <w:lang w:val="en-US"/>
        </w:rPr>
        <w:t>Topics:</w:t>
      </w:r>
      <w:r w:rsidRPr="00C20061">
        <w:rPr>
          <w:rFonts w:ascii="Book Antiqua" w:hAnsi="Book Antiqua"/>
          <w:sz w:val="28"/>
          <w:lang w:val="en-US"/>
        </w:rPr>
        <w:t xml:space="preserve"> </w:t>
      </w:r>
      <w:r w:rsidR="00C20061">
        <w:rPr>
          <w:rFonts w:ascii="Book Antiqua" w:hAnsi="Book Antiqua"/>
          <w:sz w:val="28"/>
          <w:lang w:val="en-US"/>
        </w:rPr>
        <w:t>“</w:t>
      </w:r>
      <w:r w:rsidRPr="00C20061">
        <w:rPr>
          <w:rFonts w:ascii="Book Antiqua" w:hAnsi="Book Antiqua"/>
          <w:sz w:val="28"/>
          <w:lang w:val="en-US"/>
        </w:rPr>
        <w:t xml:space="preserve">Creation of a recommendation tool using </w:t>
      </w:r>
      <w:r w:rsidR="00C400BF">
        <w:rPr>
          <w:rFonts w:ascii="Book Antiqua" w:hAnsi="Book Antiqua"/>
          <w:sz w:val="28"/>
          <w:lang w:val="en-US"/>
        </w:rPr>
        <w:t xml:space="preserve">the </w:t>
      </w:r>
      <w:r w:rsidRPr="00C20061">
        <w:rPr>
          <w:rFonts w:ascii="Book Antiqua" w:hAnsi="Book Antiqua"/>
          <w:sz w:val="28"/>
          <w:lang w:val="en-US"/>
        </w:rPr>
        <w:t>I</w:t>
      </w:r>
      <w:r w:rsidR="00C400BF">
        <w:rPr>
          <w:rFonts w:ascii="Book Antiqua" w:hAnsi="Book Antiqua"/>
          <w:sz w:val="28"/>
          <w:lang w:val="en-US"/>
        </w:rPr>
        <w:t xml:space="preserve">nternational </w:t>
      </w:r>
      <w:r w:rsidRPr="00C20061">
        <w:rPr>
          <w:rFonts w:ascii="Book Antiqua" w:hAnsi="Book Antiqua"/>
          <w:sz w:val="28"/>
          <w:lang w:val="en-US"/>
        </w:rPr>
        <w:t>M</w:t>
      </w:r>
      <w:r w:rsidR="00C400BF">
        <w:rPr>
          <w:rFonts w:ascii="Book Antiqua" w:hAnsi="Book Antiqua"/>
          <w:sz w:val="28"/>
          <w:lang w:val="en-US"/>
        </w:rPr>
        <w:t xml:space="preserve">onetary </w:t>
      </w:r>
      <w:r w:rsidRPr="00C20061">
        <w:rPr>
          <w:rFonts w:ascii="Book Antiqua" w:hAnsi="Book Antiqua"/>
          <w:sz w:val="28"/>
          <w:lang w:val="en-US"/>
        </w:rPr>
        <w:t>F</w:t>
      </w:r>
      <w:r w:rsidR="00C400BF">
        <w:rPr>
          <w:rFonts w:ascii="Book Antiqua" w:hAnsi="Book Antiqua"/>
          <w:sz w:val="28"/>
          <w:lang w:val="en-US"/>
        </w:rPr>
        <w:t>und</w:t>
      </w:r>
      <w:r w:rsidRPr="00C20061">
        <w:rPr>
          <w:rFonts w:ascii="Book Antiqua" w:hAnsi="Book Antiqua"/>
          <w:sz w:val="28"/>
          <w:lang w:val="en-US"/>
        </w:rPr>
        <w:t>’s Article IV</w:t>
      </w:r>
      <w:r w:rsidR="00C400BF">
        <w:rPr>
          <w:rFonts w:ascii="Book Antiqua" w:hAnsi="Book Antiqua"/>
          <w:sz w:val="28"/>
          <w:lang w:val="en-US"/>
        </w:rPr>
        <w:t xml:space="preserve"> Report</w:t>
      </w:r>
      <w:r w:rsidRPr="00C20061">
        <w:rPr>
          <w:rFonts w:ascii="Book Antiqua" w:hAnsi="Book Antiqua"/>
          <w:sz w:val="28"/>
          <w:lang w:val="en-US"/>
        </w:rPr>
        <w:t>s</w:t>
      </w:r>
      <w:r w:rsidR="00C20061">
        <w:rPr>
          <w:rFonts w:ascii="Book Antiqua" w:hAnsi="Book Antiqua"/>
          <w:sz w:val="28"/>
          <w:lang w:val="en-US"/>
        </w:rPr>
        <w:t>”</w:t>
      </w:r>
    </w:p>
    <w:p w14:paraId="35D84D46" w14:textId="77777777" w:rsidR="00F1025B" w:rsidRDefault="00F1025B" w:rsidP="00C20061">
      <w:pPr>
        <w:rPr>
          <w:rFonts w:ascii="Book Antiqua" w:hAnsi="Book Antiqua"/>
          <w:b/>
          <w:sz w:val="24"/>
          <w:lang w:val="en-US"/>
        </w:rPr>
      </w:pPr>
    </w:p>
    <w:p w14:paraId="46194BD9" w14:textId="77777777" w:rsidR="00C20061" w:rsidRDefault="00C20061" w:rsidP="00C20061">
      <w:pPr>
        <w:rPr>
          <w:rFonts w:ascii="Book Antiqua" w:hAnsi="Book Antiqua"/>
          <w:b/>
          <w:sz w:val="24"/>
          <w:lang w:val="en-US"/>
        </w:rPr>
      </w:pPr>
    </w:p>
    <w:p w14:paraId="537FA05E" w14:textId="77777777" w:rsidR="00C20061" w:rsidRDefault="00C20061" w:rsidP="00C20061">
      <w:pPr>
        <w:rPr>
          <w:rFonts w:ascii="Book Antiqua" w:hAnsi="Book Antiqua"/>
          <w:b/>
          <w:sz w:val="24"/>
          <w:lang w:val="en-US"/>
        </w:rPr>
      </w:pPr>
    </w:p>
    <w:p w14:paraId="62381C80" w14:textId="77777777" w:rsidR="00C20061" w:rsidRDefault="00C20061" w:rsidP="00C20061">
      <w:pPr>
        <w:rPr>
          <w:rFonts w:ascii="Book Antiqua" w:hAnsi="Book Antiqua"/>
          <w:b/>
          <w:sz w:val="24"/>
          <w:lang w:val="en-US"/>
        </w:rPr>
      </w:pPr>
    </w:p>
    <w:p w14:paraId="1DAA38FD" w14:textId="77777777" w:rsidR="00F1025B" w:rsidRPr="00C20061" w:rsidRDefault="00C20061" w:rsidP="00F1025B">
      <w:pPr>
        <w:jc w:val="center"/>
        <w:rPr>
          <w:rFonts w:ascii="Book Antiqua" w:hAnsi="Book Antiqua"/>
          <w:lang w:val="en-US"/>
        </w:rPr>
      </w:pPr>
      <w:r>
        <w:rPr>
          <w:rFonts w:ascii="Book Antiqua" w:hAnsi="Book Antiqua"/>
          <w:lang w:val="en-US"/>
        </w:rPr>
        <w:t xml:space="preserve">Team </w:t>
      </w:r>
      <w:r w:rsidR="00F1025B" w:rsidRPr="00C20061">
        <w:rPr>
          <w:rFonts w:ascii="Book Antiqua" w:hAnsi="Book Antiqua"/>
          <w:lang w:val="en-US"/>
        </w:rPr>
        <w:t xml:space="preserve">Members: </w:t>
      </w:r>
    </w:p>
    <w:tbl>
      <w:tblPr>
        <w:tblStyle w:val="TableGrid"/>
        <w:tblW w:w="0" w:type="auto"/>
        <w:tblLook w:val="04A0" w:firstRow="1" w:lastRow="0" w:firstColumn="1" w:lastColumn="0" w:noHBand="0" w:noVBand="1"/>
      </w:tblPr>
      <w:tblGrid>
        <w:gridCol w:w="9062"/>
      </w:tblGrid>
      <w:tr w:rsidR="00F1025B" w:rsidRPr="00C20061" w14:paraId="3E128567" w14:textId="77777777" w:rsidTr="00F1025B">
        <w:tc>
          <w:tcPr>
            <w:tcW w:w="9062" w:type="dxa"/>
            <w:tcBorders>
              <w:top w:val="nil"/>
              <w:left w:val="nil"/>
              <w:bottom w:val="nil"/>
              <w:right w:val="nil"/>
            </w:tcBorders>
          </w:tcPr>
          <w:p w14:paraId="2658F743" w14:textId="77777777" w:rsidR="00F1025B" w:rsidRPr="00C20061" w:rsidRDefault="005205D1" w:rsidP="005205D1">
            <w:pPr>
              <w:jc w:val="center"/>
              <w:rPr>
                <w:rFonts w:ascii="Book Antiqua" w:hAnsi="Book Antiqua"/>
                <w:lang w:val="en-US"/>
              </w:rPr>
            </w:pPr>
            <w:r>
              <w:rPr>
                <w:rFonts w:ascii="Book Antiqua" w:hAnsi="Book Antiqua"/>
                <w:lang w:val="en-US"/>
              </w:rPr>
              <w:t>Jac Chan</w:t>
            </w:r>
          </w:p>
        </w:tc>
      </w:tr>
      <w:tr w:rsidR="00F1025B" w:rsidRPr="00C20061" w14:paraId="30325E52" w14:textId="77777777" w:rsidTr="00F1025B">
        <w:tc>
          <w:tcPr>
            <w:tcW w:w="9062" w:type="dxa"/>
            <w:tcBorders>
              <w:top w:val="nil"/>
              <w:left w:val="nil"/>
              <w:bottom w:val="nil"/>
              <w:right w:val="nil"/>
            </w:tcBorders>
          </w:tcPr>
          <w:p w14:paraId="4CAC339A" w14:textId="77777777" w:rsidR="005205D1" w:rsidRPr="00C20061" w:rsidRDefault="005205D1" w:rsidP="005205D1">
            <w:pPr>
              <w:jc w:val="center"/>
              <w:rPr>
                <w:rFonts w:ascii="Book Antiqua" w:hAnsi="Book Antiqua"/>
                <w:lang w:val="en-US"/>
              </w:rPr>
            </w:pPr>
            <w:r w:rsidRPr="00C20061">
              <w:rPr>
                <w:rFonts w:ascii="Book Antiqua" w:hAnsi="Book Antiqua"/>
                <w:lang w:val="en-US"/>
              </w:rPr>
              <w:t>Ayoub Mharzi</w:t>
            </w:r>
            <w:r>
              <w:rPr>
                <w:rFonts w:ascii="Book Antiqua" w:hAnsi="Book Antiqua"/>
                <w:lang w:val="en-US"/>
              </w:rPr>
              <w:t xml:space="preserve"> </w:t>
            </w:r>
          </w:p>
          <w:p w14:paraId="054481C0" w14:textId="77777777" w:rsidR="00F1025B" w:rsidRPr="00C20061" w:rsidRDefault="005205D1" w:rsidP="005205D1">
            <w:pPr>
              <w:jc w:val="center"/>
              <w:rPr>
                <w:rFonts w:ascii="Book Antiqua" w:hAnsi="Book Antiqua"/>
                <w:lang w:val="en-US"/>
              </w:rPr>
            </w:pPr>
            <w:r w:rsidRPr="00C20061">
              <w:rPr>
                <w:rFonts w:ascii="Book Antiqua" w:hAnsi="Book Antiqua"/>
                <w:lang w:val="en-US"/>
              </w:rPr>
              <w:t>Cat Din Tran</w:t>
            </w:r>
          </w:p>
        </w:tc>
      </w:tr>
      <w:tr w:rsidR="00F1025B" w14:paraId="488610A2" w14:textId="77777777" w:rsidTr="00F1025B">
        <w:tc>
          <w:tcPr>
            <w:tcW w:w="9062" w:type="dxa"/>
            <w:tcBorders>
              <w:top w:val="nil"/>
              <w:left w:val="nil"/>
              <w:bottom w:val="nil"/>
              <w:right w:val="nil"/>
            </w:tcBorders>
          </w:tcPr>
          <w:p w14:paraId="175932C7" w14:textId="77777777" w:rsidR="005205D1" w:rsidRPr="00C20061" w:rsidRDefault="005205D1" w:rsidP="005205D1">
            <w:pPr>
              <w:jc w:val="center"/>
              <w:rPr>
                <w:rFonts w:ascii="Book Antiqua" w:hAnsi="Book Antiqua"/>
                <w:lang w:val="en-US"/>
              </w:rPr>
            </w:pPr>
            <w:r w:rsidRPr="00C20061">
              <w:rPr>
                <w:rFonts w:ascii="Book Antiqua" w:hAnsi="Book Antiqua"/>
                <w:lang w:val="en-US"/>
              </w:rPr>
              <w:t>Daria Ulybina</w:t>
            </w:r>
          </w:p>
          <w:p w14:paraId="30BF3566" w14:textId="77777777" w:rsidR="00C400BF" w:rsidRDefault="00C400BF" w:rsidP="00C400BF">
            <w:pPr>
              <w:jc w:val="center"/>
              <w:rPr>
                <w:rFonts w:ascii="Book Antiqua" w:hAnsi="Book Antiqua"/>
                <w:lang w:val="en-US"/>
              </w:rPr>
            </w:pPr>
            <w:r w:rsidRPr="00C20061">
              <w:rPr>
                <w:rFonts w:ascii="Book Antiqua" w:hAnsi="Book Antiqua"/>
                <w:lang w:val="en-US"/>
              </w:rPr>
              <w:t>Meagan Thompson</w:t>
            </w:r>
          </w:p>
          <w:p w14:paraId="53FDBE9B" w14:textId="77777777" w:rsidR="00F1025B" w:rsidRPr="006336E1" w:rsidRDefault="00F1025B" w:rsidP="00F1025B">
            <w:pPr>
              <w:jc w:val="center"/>
              <w:rPr>
                <w:rFonts w:ascii="Book Antiqua" w:hAnsi="Book Antiqua"/>
                <w:sz w:val="24"/>
                <w:lang w:val="en-US"/>
              </w:rPr>
            </w:pPr>
          </w:p>
        </w:tc>
      </w:tr>
      <w:tr w:rsidR="00F1025B" w14:paraId="4B9705BD" w14:textId="77777777" w:rsidTr="00F1025B">
        <w:tc>
          <w:tcPr>
            <w:tcW w:w="9062" w:type="dxa"/>
            <w:tcBorders>
              <w:top w:val="nil"/>
              <w:left w:val="nil"/>
              <w:bottom w:val="nil"/>
              <w:right w:val="nil"/>
            </w:tcBorders>
          </w:tcPr>
          <w:p w14:paraId="5A38E5E6" w14:textId="77777777" w:rsidR="00F1025B" w:rsidRDefault="00F1025B" w:rsidP="00F1025B">
            <w:pPr>
              <w:jc w:val="center"/>
              <w:rPr>
                <w:rFonts w:ascii="Book Antiqua" w:hAnsi="Book Antiqua"/>
                <w:b/>
                <w:sz w:val="24"/>
                <w:lang w:val="en-US"/>
              </w:rPr>
            </w:pPr>
          </w:p>
          <w:p w14:paraId="53D89A98" w14:textId="77777777" w:rsidR="00C20061" w:rsidRDefault="00C20061" w:rsidP="00F1025B">
            <w:pPr>
              <w:jc w:val="center"/>
              <w:rPr>
                <w:rFonts w:ascii="Book Antiqua" w:hAnsi="Book Antiqua"/>
                <w:b/>
                <w:sz w:val="24"/>
                <w:lang w:val="en-US"/>
              </w:rPr>
            </w:pPr>
          </w:p>
          <w:p w14:paraId="37AFA498" w14:textId="77777777" w:rsidR="00C20061" w:rsidRDefault="00C20061" w:rsidP="00F1025B">
            <w:pPr>
              <w:jc w:val="center"/>
              <w:rPr>
                <w:rFonts w:ascii="Book Antiqua" w:hAnsi="Book Antiqua"/>
                <w:b/>
                <w:sz w:val="24"/>
                <w:lang w:val="en-US"/>
              </w:rPr>
            </w:pPr>
          </w:p>
          <w:p w14:paraId="684A19DB" w14:textId="77777777" w:rsidR="00C20061" w:rsidRDefault="00C20061" w:rsidP="00F1025B">
            <w:pPr>
              <w:jc w:val="center"/>
              <w:rPr>
                <w:rFonts w:ascii="Book Antiqua" w:hAnsi="Book Antiqua"/>
                <w:b/>
                <w:sz w:val="24"/>
                <w:lang w:val="en-US"/>
              </w:rPr>
            </w:pPr>
          </w:p>
          <w:p w14:paraId="7DCEE110" w14:textId="77777777" w:rsidR="00C20061" w:rsidRDefault="00C20061" w:rsidP="00F1025B">
            <w:pPr>
              <w:jc w:val="center"/>
              <w:rPr>
                <w:rFonts w:ascii="Book Antiqua" w:hAnsi="Book Antiqua"/>
                <w:b/>
                <w:sz w:val="24"/>
                <w:lang w:val="en-US"/>
              </w:rPr>
            </w:pPr>
          </w:p>
          <w:p w14:paraId="049D2258" w14:textId="77777777" w:rsidR="00C20061" w:rsidRDefault="00C20061" w:rsidP="00F1025B">
            <w:pPr>
              <w:jc w:val="center"/>
              <w:rPr>
                <w:rFonts w:ascii="Book Antiqua" w:hAnsi="Book Antiqua"/>
                <w:b/>
                <w:sz w:val="24"/>
                <w:lang w:val="en-US"/>
              </w:rPr>
            </w:pPr>
          </w:p>
          <w:p w14:paraId="1B3B4371" w14:textId="77777777" w:rsidR="00C20061" w:rsidRDefault="00C20061" w:rsidP="00C20061">
            <w:pPr>
              <w:rPr>
                <w:rFonts w:ascii="Book Antiqua" w:hAnsi="Book Antiqua"/>
                <w:b/>
                <w:sz w:val="24"/>
                <w:lang w:val="en-US"/>
              </w:rPr>
            </w:pPr>
          </w:p>
        </w:tc>
      </w:tr>
    </w:tbl>
    <w:p w14:paraId="7BC40CA2" w14:textId="7CE077FD" w:rsidR="00F1025B" w:rsidRPr="00C20061" w:rsidRDefault="00C20061" w:rsidP="00C20061">
      <w:pPr>
        <w:jc w:val="both"/>
        <w:rPr>
          <w:rFonts w:ascii="Book Antiqua" w:hAnsi="Book Antiqua"/>
          <w:i/>
          <w:sz w:val="24"/>
          <w:lang w:val="en-US"/>
        </w:rPr>
      </w:pPr>
      <w:r>
        <w:rPr>
          <w:rFonts w:ascii="Book Antiqua" w:hAnsi="Book Antiqua"/>
          <w:i/>
          <w:lang w:val="en-US"/>
        </w:rPr>
        <w:t>“</w:t>
      </w:r>
      <w:r w:rsidRPr="00C20061">
        <w:rPr>
          <w:rFonts w:ascii="Book Antiqua" w:hAnsi="Book Antiqua"/>
          <w:i/>
          <w:lang w:val="en-US"/>
        </w:rPr>
        <w:t>This report summarizes our capstone project as part of the Georgetown data science certificate. Please refer the GitHub repository for any codes or scripts. This project might still be subject to further modifications and the update will be posted in the same repository.</w:t>
      </w:r>
      <w:r>
        <w:rPr>
          <w:rFonts w:ascii="Book Antiqua" w:hAnsi="Book Antiqua"/>
          <w:i/>
          <w:lang w:val="en-US"/>
        </w:rPr>
        <w:t>”</w:t>
      </w:r>
      <w:r w:rsidR="00F1025B" w:rsidRPr="00C20061">
        <w:rPr>
          <w:rFonts w:ascii="Book Antiqua" w:hAnsi="Book Antiqua"/>
          <w:i/>
          <w:sz w:val="24"/>
          <w:lang w:val="en-US"/>
        </w:rPr>
        <w:br w:type="page"/>
      </w:r>
    </w:p>
    <w:p w14:paraId="2B258F0D" w14:textId="77777777" w:rsidR="000E4845" w:rsidRDefault="000E4845" w:rsidP="00C20061">
      <w:pPr>
        <w:rPr>
          <w:b/>
          <w:sz w:val="40"/>
          <w:lang w:val="en-US"/>
        </w:rPr>
      </w:pPr>
    </w:p>
    <w:p w14:paraId="5AEDA449" w14:textId="77777777" w:rsidR="000E4845" w:rsidRDefault="000E4845" w:rsidP="00C20061">
      <w:pPr>
        <w:rPr>
          <w:b/>
          <w:sz w:val="40"/>
          <w:lang w:val="en-US"/>
        </w:rPr>
      </w:pPr>
    </w:p>
    <w:p w14:paraId="69C4780F" w14:textId="77777777" w:rsidR="00C20061" w:rsidRPr="001A7F95" w:rsidRDefault="00C20061" w:rsidP="00C20061">
      <w:pPr>
        <w:rPr>
          <w:b/>
          <w:color w:val="0070C0"/>
          <w:sz w:val="24"/>
          <w:szCs w:val="24"/>
          <w:lang w:val="en-US"/>
        </w:rPr>
      </w:pPr>
      <w:r w:rsidRPr="001A7F95">
        <w:rPr>
          <w:b/>
          <w:color w:val="0070C0"/>
          <w:sz w:val="24"/>
          <w:szCs w:val="24"/>
          <w:lang w:val="en-US"/>
        </w:rPr>
        <w:t>TABLE OF CONTENTS</w:t>
      </w:r>
    </w:p>
    <w:p w14:paraId="313EB4BC" w14:textId="77777777" w:rsidR="00C20061" w:rsidRPr="00C400BF" w:rsidRDefault="00C20061" w:rsidP="00C20061">
      <w:pPr>
        <w:jc w:val="center"/>
        <w:rPr>
          <w:b/>
          <w:sz w:val="24"/>
          <w:szCs w:val="24"/>
          <w:lang w:val="en-US"/>
        </w:rPr>
      </w:pPr>
    </w:p>
    <w:p w14:paraId="4DA86F9B" w14:textId="77777777" w:rsidR="00C20061" w:rsidRPr="001A7F95" w:rsidRDefault="00C20061" w:rsidP="001A7F95">
      <w:pPr>
        <w:ind w:left="360"/>
        <w:rPr>
          <w:b/>
          <w:sz w:val="24"/>
          <w:szCs w:val="24"/>
          <w:lang w:val="en-US"/>
        </w:rPr>
      </w:pPr>
      <w:r w:rsidRPr="001A7F95">
        <w:rPr>
          <w:b/>
          <w:sz w:val="24"/>
          <w:szCs w:val="24"/>
          <w:lang w:val="en-US"/>
        </w:rPr>
        <w:t>Abstract</w:t>
      </w:r>
    </w:p>
    <w:p w14:paraId="496EF12A" w14:textId="1525E0BC" w:rsidR="00B955EF" w:rsidRDefault="00C400BF" w:rsidP="001A7F95">
      <w:pPr>
        <w:ind w:left="360"/>
        <w:jc w:val="both"/>
        <w:rPr>
          <w:b/>
          <w:sz w:val="24"/>
          <w:szCs w:val="24"/>
          <w:shd w:val="clear" w:color="auto" w:fill="FFFFFF"/>
          <w:lang w:val="en-US"/>
        </w:rPr>
      </w:pPr>
      <w:r w:rsidRPr="001A7F95">
        <w:rPr>
          <w:b/>
          <w:sz w:val="24"/>
          <w:szCs w:val="24"/>
          <w:shd w:val="clear" w:color="auto" w:fill="FFFFFF"/>
          <w:lang w:val="en-US"/>
        </w:rPr>
        <w:t>P</w:t>
      </w:r>
      <w:r w:rsidR="00C20061" w:rsidRPr="001A7F95">
        <w:rPr>
          <w:b/>
          <w:sz w:val="24"/>
          <w:szCs w:val="24"/>
          <w:shd w:val="clear" w:color="auto" w:fill="FFFFFF"/>
          <w:lang w:val="en-US"/>
        </w:rPr>
        <w:t xml:space="preserve">roblem and </w:t>
      </w:r>
      <w:r w:rsidRPr="001A7F95">
        <w:rPr>
          <w:b/>
          <w:sz w:val="24"/>
          <w:szCs w:val="24"/>
          <w:shd w:val="clear" w:color="auto" w:fill="FFFFFF"/>
          <w:lang w:val="en-US"/>
        </w:rPr>
        <w:t>H</w:t>
      </w:r>
      <w:r w:rsidR="00C20061" w:rsidRPr="001A7F95">
        <w:rPr>
          <w:b/>
          <w:sz w:val="24"/>
          <w:szCs w:val="24"/>
          <w:shd w:val="clear" w:color="auto" w:fill="FFFFFF"/>
          <w:lang w:val="en-US"/>
        </w:rPr>
        <w:t>ypothesis</w:t>
      </w:r>
    </w:p>
    <w:p w14:paraId="769CEB5F" w14:textId="3B6EC524" w:rsidR="00C20061" w:rsidRPr="001A7F95" w:rsidRDefault="00C20061" w:rsidP="001A7F95">
      <w:pPr>
        <w:ind w:left="360"/>
        <w:jc w:val="both"/>
        <w:rPr>
          <w:b/>
          <w:sz w:val="24"/>
          <w:szCs w:val="24"/>
          <w:shd w:val="clear" w:color="auto" w:fill="FFFFFF"/>
          <w:lang w:val="en-US"/>
        </w:rPr>
      </w:pPr>
      <w:r w:rsidRPr="001A7F95">
        <w:rPr>
          <w:b/>
          <w:sz w:val="24"/>
          <w:szCs w:val="24"/>
          <w:shd w:val="clear" w:color="auto" w:fill="FFFFFF"/>
          <w:lang w:val="en-US"/>
        </w:rPr>
        <w:t>Approach</w:t>
      </w:r>
    </w:p>
    <w:p w14:paraId="7CFE8515" w14:textId="238DC3A2" w:rsidR="00C20061" w:rsidRPr="001A7F95" w:rsidRDefault="00C400BF" w:rsidP="001A7F95">
      <w:pPr>
        <w:ind w:firstLine="708"/>
        <w:jc w:val="both"/>
        <w:rPr>
          <w:b/>
          <w:sz w:val="24"/>
          <w:szCs w:val="24"/>
          <w:shd w:val="clear" w:color="auto" w:fill="FFFFFF"/>
          <w:lang w:val="en-US"/>
        </w:rPr>
      </w:pPr>
      <w:r w:rsidRPr="001A7F95">
        <w:rPr>
          <w:b/>
          <w:sz w:val="24"/>
          <w:szCs w:val="24"/>
          <w:shd w:val="clear" w:color="auto" w:fill="FFFFFF"/>
          <w:lang w:val="en-US"/>
        </w:rPr>
        <w:t>Ingestion</w:t>
      </w:r>
    </w:p>
    <w:p w14:paraId="50485966" w14:textId="77777777" w:rsidR="00C400BF" w:rsidRPr="001A7F95" w:rsidRDefault="00C400BF" w:rsidP="001A7F95">
      <w:pPr>
        <w:ind w:left="708"/>
        <w:jc w:val="both"/>
        <w:rPr>
          <w:b/>
          <w:sz w:val="24"/>
          <w:szCs w:val="24"/>
          <w:shd w:val="clear" w:color="auto" w:fill="FFFFFF"/>
          <w:lang w:val="en-US"/>
        </w:rPr>
      </w:pPr>
      <w:r w:rsidRPr="001A7F95">
        <w:rPr>
          <w:b/>
          <w:sz w:val="24"/>
          <w:szCs w:val="24"/>
          <w:shd w:val="clear" w:color="auto" w:fill="FFFFFF"/>
          <w:lang w:val="en-US"/>
        </w:rPr>
        <w:t>Wrangling</w:t>
      </w:r>
    </w:p>
    <w:p w14:paraId="68A24447" w14:textId="77777777" w:rsidR="006336E1" w:rsidRPr="001A7F95" w:rsidRDefault="00C400BF" w:rsidP="001A7F95">
      <w:pPr>
        <w:ind w:firstLine="708"/>
        <w:rPr>
          <w:b/>
          <w:sz w:val="24"/>
          <w:szCs w:val="24"/>
          <w:lang w:val="en-US"/>
        </w:rPr>
      </w:pPr>
      <w:r w:rsidRPr="001A7F95">
        <w:rPr>
          <w:b/>
          <w:sz w:val="24"/>
          <w:szCs w:val="24"/>
          <w:lang w:val="en-US"/>
        </w:rPr>
        <w:t>Computation and Analysis</w:t>
      </w:r>
    </w:p>
    <w:p w14:paraId="5D3093F8" w14:textId="225A8C3E" w:rsidR="00C400BF" w:rsidRPr="001A7F95" w:rsidRDefault="00C400BF" w:rsidP="001A7F95">
      <w:pPr>
        <w:ind w:firstLine="708"/>
        <w:rPr>
          <w:b/>
          <w:sz w:val="24"/>
          <w:szCs w:val="24"/>
          <w:lang w:val="en-US"/>
        </w:rPr>
      </w:pPr>
      <w:r w:rsidRPr="001A7F95">
        <w:rPr>
          <w:b/>
          <w:sz w:val="24"/>
          <w:szCs w:val="24"/>
          <w:lang w:val="en-US"/>
        </w:rPr>
        <w:t>Modeling and Application</w:t>
      </w:r>
    </w:p>
    <w:p w14:paraId="2BA98B87" w14:textId="06C2E3F8" w:rsidR="00C400BF" w:rsidRPr="001A7F95" w:rsidRDefault="00C400BF" w:rsidP="001A7F95">
      <w:pPr>
        <w:ind w:firstLine="708"/>
        <w:rPr>
          <w:b/>
          <w:sz w:val="24"/>
          <w:szCs w:val="24"/>
          <w:lang w:val="en-US"/>
        </w:rPr>
      </w:pPr>
      <w:r w:rsidRPr="001A7F95">
        <w:rPr>
          <w:b/>
          <w:sz w:val="24"/>
          <w:szCs w:val="24"/>
          <w:lang w:val="en-US"/>
        </w:rPr>
        <w:t>Reporting and Visualization</w:t>
      </w:r>
    </w:p>
    <w:p w14:paraId="553B1D48" w14:textId="0104FC18" w:rsidR="00C8151C" w:rsidRDefault="00C8151C" w:rsidP="001A7F95">
      <w:pPr>
        <w:ind w:left="360"/>
        <w:rPr>
          <w:b/>
          <w:sz w:val="24"/>
          <w:szCs w:val="24"/>
          <w:lang w:val="en-US"/>
        </w:rPr>
      </w:pPr>
      <w:r>
        <w:rPr>
          <w:b/>
          <w:sz w:val="24"/>
          <w:szCs w:val="24"/>
          <w:lang w:val="en-US"/>
        </w:rPr>
        <w:t>Discussion of Methodology</w:t>
      </w:r>
    </w:p>
    <w:p w14:paraId="300FE8CF" w14:textId="77777777" w:rsidR="00C8151C" w:rsidRDefault="00C8151C" w:rsidP="001A7F95">
      <w:pPr>
        <w:ind w:left="360"/>
        <w:rPr>
          <w:b/>
          <w:sz w:val="24"/>
          <w:szCs w:val="24"/>
          <w:lang w:val="en-US"/>
        </w:rPr>
      </w:pPr>
      <w:r>
        <w:rPr>
          <w:b/>
          <w:sz w:val="24"/>
          <w:szCs w:val="24"/>
          <w:lang w:val="en-US"/>
        </w:rPr>
        <w:t>Discussion of Final Product</w:t>
      </w:r>
    </w:p>
    <w:p w14:paraId="31BC5085" w14:textId="4F6445AC" w:rsidR="00C20061" w:rsidRDefault="00C8151C" w:rsidP="001A7F95">
      <w:pPr>
        <w:ind w:left="360"/>
        <w:rPr>
          <w:b/>
          <w:sz w:val="24"/>
          <w:szCs w:val="24"/>
          <w:lang w:val="en-US"/>
        </w:rPr>
      </w:pPr>
      <w:r>
        <w:rPr>
          <w:b/>
          <w:sz w:val="24"/>
          <w:szCs w:val="24"/>
          <w:lang w:val="en-US"/>
        </w:rPr>
        <w:t xml:space="preserve">Conclusion and </w:t>
      </w:r>
      <w:r w:rsidR="00C20061" w:rsidRPr="001A7F95">
        <w:rPr>
          <w:b/>
          <w:sz w:val="24"/>
          <w:szCs w:val="24"/>
          <w:lang w:val="en-US"/>
        </w:rPr>
        <w:t xml:space="preserve">Lessons </w:t>
      </w:r>
      <w:r>
        <w:rPr>
          <w:b/>
          <w:sz w:val="24"/>
          <w:szCs w:val="24"/>
          <w:lang w:val="en-US"/>
        </w:rPr>
        <w:t>L</w:t>
      </w:r>
      <w:r w:rsidR="00C20061" w:rsidRPr="001A7F95">
        <w:rPr>
          <w:b/>
          <w:sz w:val="24"/>
          <w:szCs w:val="24"/>
          <w:lang w:val="en-US"/>
        </w:rPr>
        <w:t>earned</w:t>
      </w:r>
    </w:p>
    <w:p w14:paraId="01C90A04" w14:textId="77777777" w:rsidR="00C8151C" w:rsidRPr="001A7F95" w:rsidRDefault="00C8151C" w:rsidP="001A7F95">
      <w:pPr>
        <w:ind w:left="360"/>
        <w:rPr>
          <w:b/>
          <w:sz w:val="24"/>
          <w:szCs w:val="24"/>
          <w:lang w:val="en-US"/>
        </w:rPr>
      </w:pPr>
    </w:p>
    <w:p w14:paraId="2069CA12" w14:textId="77777777" w:rsidR="00C20061" w:rsidRPr="001A7F95" w:rsidRDefault="00C20061" w:rsidP="00C20061">
      <w:pPr>
        <w:rPr>
          <w:b/>
          <w:sz w:val="24"/>
          <w:szCs w:val="24"/>
          <w:lang w:val="en-US"/>
        </w:rPr>
      </w:pPr>
    </w:p>
    <w:p w14:paraId="1579E085" w14:textId="77777777" w:rsidR="00C20061" w:rsidRPr="001A7F95" w:rsidRDefault="00C20061" w:rsidP="00C20061">
      <w:pPr>
        <w:pStyle w:val="ListParagraph"/>
        <w:ind w:left="1440"/>
        <w:jc w:val="both"/>
        <w:rPr>
          <w:b/>
          <w:color w:val="333333"/>
          <w:sz w:val="24"/>
          <w:szCs w:val="24"/>
          <w:shd w:val="clear" w:color="auto" w:fill="FFFFFF"/>
          <w:lang w:val="en-US"/>
        </w:rPr>
      </w:pPr>
    </w:p>
    <w:p w14:paraId="7FA708D5" w14:textId="77777777" w:rsidR="00C20061" w:rsidRPr="00C400BF" w:rsidRDefault="00C20061" w:rsidP="00C20061">
      <w:pPr>
        <w:rPr>
          <w:b/>
          <w:sz w:val="24"/>
          <w:szCs w:val="24"/>
          <w:lang w:val="en-US"/>
        </w:rPr>
      </w:pPr>
    </w:p>
    <w:p w14:paraId="460ACE43" w14:textId="77777777" w:rsidR="00C20061" w:rsidRPr="00C400BF" w:rsidRDefault="00C20061" w:rsidP="00C20061">
      <w:pPr>
        <w:pStyle w:val="ListParagraph"/>
        <w:numPr>
          <w:ilvl w:val="0"/>
          <w:numId w:val="4"/>
        </w:numPr>
        <w:jc w:val="both"/>
        <w:rPr>
          <w:b/>
          <w:sz w:val="24"/>
          <w:szCs w:val="24"/>
          <w:lang w:val="en-US"/>
        </w:rPr>
      </w:pPr>
      <w:r w:rsidRPr="00C400BF">
        <w:rPr>
          <w:b/>
          <w:sz w:val="24"/>
          <w:szCs w:val="24"/>
          <w:lang w:val="en-US"/>
        </w:rPr>
        <w:br w:type="page"/>
      </w:r>
    </w:p>
    <w:p w14:paraId="2797B5FC" w14:textId="770DEDFE" w:rsidR="000F6F91" w:rsidRPr="001A7F95" w:rsidRDefault="000D7E7D" w:rsidP="00BD3E95">
      <w:pPr>
        <w:rPr>
          <w:b/>
          <w:color w:val="0070C0"/>
          <w:sz w:val="24"/>
          <w:szCs w:val="24"/>
          <w:lang w:val="en-US"/>
        </w:rPr>
      </w:pPr>
      <w:r w:rsidRPr="001A7F95">
        <w:rPr>
          <w:b/>
          <w:color w:val="0070C0"/>
          <w:sz w:val="24"/>
          <w:szCs w:val="24"/>
          <w:lang w:val="en-US"/>
        </w:rPr>
        <w:lastRenderedPageBreak/>
        <w:t>A</w:t>
      </w:r>
      <w:r w:rsidR="000E4845" w:rsidRPr="001A7F95">
        <w:rPr>
          <w:b/>
          <w:color w:val="0070C0"/>
          <w:sz w:val="24"/>
          <w:szCs w:val="24"/>
          <w:lang w:val="en-US"/>
        </w:rPr>
        <w:t>bstract</w:t>
      </w:r>
    </w:p>
    <w:p w14:paraId="1F54871E" w14:textId="1E88EA15" w:rsidR="007E0FEF" w:rsidRPr="001A7F95" w:rsidRDefault="00A53794" w:rsidP="00A53794">
      <w:pPr>
        <w:jc w:val="both"/>
        <w:rPr>
          <w:color w:val="0070C0"/>
          <w:sz w:val="24"/>
          <w:szCs w:val="24"/>
          <w:shd w:val="clear" w:color="auto" w:fill="FFFFFF"/>
          <w:lang w:val="en-US"/>
        </w:rPr>
      </w:pPr>
      <w:r w:rsidRPr="001A7F95">
        <w:rPr>
          <w:color w:val="333333"/>
          <w:sz w:val="24"/>
          <w:szCs w:val="24"/>
          <w:shd w:val="clear" w:color="auto" w:fill="FFFFFF"/>
          <w:lang w:val="en-US"/>
        </w:rPr>
        <w:t xml:space="preserve">As part of its </w:t>
      </w:r>
      <w:r w:rsidRPr="001A7F95">
        <w:rPr>
          <w:b/>
          <w:color w:val="333333"/>
          <w:sz w:val="24"/>
          <w:szCs w:val="24"/>
          <w:shd w:val="clear" w:color="auto" w:fill="FFFFFF"/>
          <w:lang w:val="en-US"/>
        </w:rPr>
        <w:t>Surveillance</w:t>
      </w:r>
      <w:r w:rsidRPr="001A7F95">
        <w:rPr>
          <w:color w:val="333333"/>
          <w:sz w:val="24"/>
          <w:szCs w:val="24"/>
          <w:shd w:val="clear" w:color="auto" w:fill="FFFFFF"/>
          <w:lang w:val="en-US"/>
        </w:rPr>
        <w:t xml:space="preserve"> mission, the International Monetary Fund conducts an ongoing annual process </w:t>
      </w:r>
      <w:r w:rsidR="003F00FB" w:rsidRPr="001A7F95">
        <w:rPr>
          <w:color w:val="333333"/>
          <w:sz w:val="24"/>
          <w:szCs w:val="24"/>
          <w:shd w:val="clear" w:color="auto" w:fill="FFFFFF"/>
          <w:lang w:val="en-US"/>
        </w:rPr>
        <w:t xml:space="preserve">with member countries. </w:t>
      </w:r>
      <w:r w:rsidR="009A0153" w:rsidRPr="001A7F95">
        <w:rPr>
          <w:color w:val="333333"/>
          <w:sz w:val="24"/>
          <w:szCs w:val="24"/>
          <w:shd w:val="clear" w:color="auto" w:fill="FFFFFF"/>
          <w:lang w:val="en-US"/>
        </w:rPr>
        <w:t>These are</w:t>
      </w:r>
      <w:r w:rsidR="003F00FB" w:rsidRPr="001A7F95">
        <w:rPr>
          <w:color w:val="333333"/>
          <w:sz w:val="24"/>
          <w:szCs w:val="24"/>
          <w:shd w:val="clear" w:color="auto" w:fill="FFFFFF"/>
          <w:lang w:val="en-US"/>
        </w:rPr>
        <w:t xml:space="preserve"> known as “Article IV consultations” as </w:t>
      </w:r>
      <w:r w:rsidR="009A0153" w:rsidRPr="001A7F95">
        <w:rPr>
          <w:color w:val="333333"/>
          <w:sz w:val="24"/>
          <w:szCs w:val="24"/>
          <w:shd w:val="clear" w:color="auto" w:fill="FFFFFF"/>
          <w:lang w:val="en-US"/>
        </w:rPr>
        <w:t xml:space="preserve">they </w:t>
      </w:r>
      <w:r w:rsidR="003F00FB" w:rsidRPr="001A7F95">
        <w:rPr>
          <w:color w:val="333333"/>
          <w:sz w:val="24"/>
          <w:szCs w:val="24"/>
          <w:shd w:val="clear" w:color="auto" w:fill="FFFFFF"/>
          <w:lang w:val="en-US"/>
        </w:rPr>
        <w:t>fall under Article IV of the IMF’s list of agreements. Each annu</w:t>
      </w:r>
      <w:r w:rsidR="00DB6EAD">
        <w:rPr>
          <w:color w:val="333333"/>
          <w:sz w:val="24"/>
          <w:szCs w:val="24"/>
          <w:shd w:val="clear" w:color="auto" w:fill="FFFFFF"/>
          <w:lang w:val="en-US"/>
        </w:rPr>
        <w:t>a</w:t>
      </w:r>
      <w:r w:rsidR="003F00FB" w:rsidRPr="001A7F95">
        <w:rPr>
          <w:color w:val="333333"/>
          <w:sz w:val="24"/>
          <w:szCs w:val="24"/>
          <w:shd w:val="clear" w:color="auto" w:fill="FFFFFF"/>
          <w:lang w:val="en-US"/>
        </w:rPr>
        <w:t xml:space="preserve">l exercise results </w:t>
      </w:r>
      <w:r w:rsidR="009A0153" w:rsidRPr="001A7F95">
        <w:rPr>
          <w:color w:val="333333"/>
          <w:sz w:val="24"/>
          <w:szCs w:val="24"/>
          <w:shd w:val="clear" w:color="auto" w:fill="FFFFFF"/>
          <w:lang w:val="en-US"/>
        </w:rPr>
        <w:t xml:space="preserve">in </w:t>
      </w:r>
      <w:r w:rsidR="003F00FB" w:rsidRPr="001A7F95">
        <w:rPr>
          <w:color w:val="333333"/>
          <w:sz w:val="24"/>
          <w:szCs w:val="24"/>
          <w:shd w:val="clear" w:color="auto" w:fill="FFFFFF"/>
          <w:lang w:val="en-US"/>
        </w:rPr>
        <w:t>a report</w:t>
      </w:r>
      <w:r w:rsidR="009A0153" w:rsidRPr="001A7F95">
        <w:rPr>
          <w:color w:val="333333"/>
          <w:sz w:val="24"/>
          <w:szCs w:val="24"/>
          <w:shd w:val="clear" w:color="auto" w:fill="FFFFFF"/>
          <w:lang w:val="en-US"/>
        </w:rPr>
        <w:t xml:space="preserve">, </w:t>
      </w:r>
      <w:r w:rsidR="003F00FB" w:rsidRPr="001A7F95">
        <w:rPr>
          <w:color w:val="333333"/>
          <w:sz w:val="24"/>
          <w:szCs w:val="24"/>
          <w:shd w:val="clear" w:color="auto" w:fill="FFFFFF"/>
          <w:lang w:val="en-US"/>
        </w:rPr>
        <w:t>on</w:t>
      </w:r>
      <w:r w:rsidR="009A0153" w:rsidRPr="001A7F95">
        <w:rPr>
          <w:color w:val="333333"/>
          <w:sz w:val="24"/>
          <w:szCs w:val="24"/>
          <w:shd w:val="clear" w:color="auto" w:fill="FFFFFF"/>
          <w:lang w:val="en-US"/>
        </w:rPr>
        <w:t>e</w:t>
      </w:r>
      <w:r w:rsidR="003F00FB" w:rsidRPr="001A7F95">
        <w:rPr>
          <w:color w:val="333333"/>
          <w:sz w:val="24"/>
          <w:szCs w:val="24"/>
          <w:shd w:val="clear" w:color="auto" w:fill="FFFFFF"/>
          <w:lang w:val="en-US"/>
        </w:rPr>
        <w:t xml:space="preserve"> per country </w:t>
      </w:r>
      <w:r w:rsidR="009A0153" w:rsidRPr="001A7F95">
        <w:rPr>
          <w:color w:val="333333"/>
          <w:sz w:val="24"/>
          <w:szCs w:val="24"/>
          <w:shd w:val="clear" w:color="auto" w:fill="FFFFFF"/>
          <w:lang w:val="en-US"/>
        </w:rPr>
        <w:t>per</w:t>
      </w:r>
      <w:r w:rsidR="003F00FB" w:rsidRPr="001A7F95">
        <w:rPr>
          <w:color w:val="333333"/>
          <w:sz w:val="24"/>
          <w:szCs w:val="24"/>
          <w:shd w:val="clear" w:color="auto" w:fill="FFFFFF"/>
          <w:lang w:val="en-US"/>
        </w:rPr>
        <w:t xml:space="preserve"> year</w:t>
      </w:r>
      <w:r w:rsidR="009A0153" w:rsidRPr="001A7F95">
        <w:rPr>
          <w:color w:val="333333"/>
          <w:sz w:val="24"/>
          <w:szCs w:val="24"/>
          <w:shd w:val="clear" w:color="auto" w:fill="FFFFFF"/>
          <w:lang w:val="en-US"/>
        </w:rPr>
        <w:t xml:space="preserve">, </w:t>
      </w:r>
      <w:r w:rsidR="003F00FB" w:rsidRPr="001A7F95">
        <w:rPr>
          <w:color w:val="333333"/>
          <w:sz w:val="24"/>
          <w:szCs w:val="24"/>
          <w:shd w:val="clear" w:color="auto" w:fill="FFFFFF"/>
          <w:lang w:val="en-US"/>
        </w:rPr>
        <w:t xml:space="preserve">referred </w:t>
      </w:r>
      <w:r w:rsidR="00344A41" w:rsidRPr="001A7F95">
        <w:rPr>
          <w:color w:val="333333"/>
          <w:sz w:val="24"/>
          <w:szCs w:val="24"/>
          <w:shd w:val="clear" w:color="auto" w:fill="FFFFFF"/>
          <w:lang w:val="en-US"/>
        </w:rPr>
        <w:t>to as</w:t>
      </w:r>
      <w:r w:rsidR="003F00FB" w:rsidRPr="001A7F95">
        <w:rPr>
          <w:color w:val="333333"/>
          <w:sz w:val="24"/>
          <w:szCs w:val="24"/>
          <w:shd w:val="clear" w:color="auto" w:fill="FFFFFF"/>
          <w:lang w:val="en-US"/>
        </w:rPr>
        <w:t xml:space="preserve"> Article IV</w:t>
      </w:r>
      <w:r w:rsidR="009A0153" w:rsidRPr="001A7F95">
        <w:rPr>
          <w:color w:val="333333"/>
          <w:sz w:val="24"/>
          <w:szCs w:val="24"/>
          <w:shd w:val="clear" w:color="auto" w:fill="FFFFFF"/>
          <w:lang w:val="en-US"/>
        </w:rPr>
        <w:t xml:space="preserve"> report</w:t>
      </w:r>
      <w:r w:rsidR="00F85FF6">
        <w:rPr>
          <w:color w:val="333333"/>
          <w:sz w:val="24"/>
          <w:szCs w:val="24"/>
          <w:shd w:val="clear" w:color="auto" w:fill="FFFFFF"/>
          <w:lang w:val="en-US"/>
        </w:rPr>
        <w:t>s</w:t>
      </w:r>
      <w:r w:rsidR="003F00FB" w:rsidRPr="001A7F95">
        <w:rPr>
          <w:color w:val="333333"/>
          <w:sz w:val="24"/>
          <w:szCs w:val="24"/>
          <w:shd w:val="clear" w:color="auto" w:fill="FFFFFF"/>
          <w:lang w:val="en-US"/>
        </w:rPr>
        <w:t>. Each report contains an assessment of the country’s economic and financial policies and discusse</w:t>
      </w:r>
      <w:r w:rsidR="009A0153" w:rsidRPr="001A7F95">
        <w:rPr>
          <w:color w:val="333333"/>
          <w:sz w:val="24"/>
          <w:szCs w:val="24"/>
          <w:shd w:val="clear" w:color="auto" w:fill="FFFFFF"/>
          <w:lang w:val="en-US"/>
        </w:rPr>
        <w:t>s</w:t>
      </w:r>
      <w:r w:rsidR="003F00FB" w:rsidRPr="001A7F95">
        <w:rPr>
          <w:color w:val="333333"/>
          <w:sz w:val="24"/>
          <w:szCs w:val="24"/>
          <w:shd w:val="clear" w:color="auto" w:fill="FFFFFF"/>
          <w:lang w:val="en-US"/>
        </w:rPr>
        <w:t xml:space="preserve"> possible de</w:t>
      </w:r>
      <w:r w:rsidR="00344A41" w:rsidRPr="001A7F95">
        <w:rPr>
          <w:color w:val="333333"/>
          <w:sz w:val="24"/>
          <w:szCs w:val="24"/>
          <w:shd w:val="clear" w:color="auto" w:fill="FFFFFF"/>
          <w:lang w:val="en-US"/>
        </w:rPr>
        <w:t>velopments and future policies. The recommendations and policies contained in the Article IVs are used internally at the IMF</w:t>
      </w:r>
      <w:r w:rsidR="00F45066">
        <w:rPr>
          <w:color w:val="333333"/>
          <w:sz w:val="24"/>
          <w:szCs w:val="24"/>
          <w:shd w:val="clear" w:color="auto" w:fill="FFFFFF"/>
          <w:lang w:val="en-US"/>
        </w:rPr>
        <w:t xml:space="preserve">, and </w:t>
      </w:r>
      <w:r w:rsidR="00344A41" w:rsidRPr="001A7F95">
        <w:rPr>
          <w:color w:val="333333"/>
          <w:sz w:val="24"/>
          <w:szCs w:val="24"/>
          <w:shd w:val="clear" w:color="auto" w:fill="FFFFFF"/>
          <w:lang w:val="en-US"/>
        </w:rPr>
        <w:t>by country authorities</w:t>
      </w:r>
      <w:r w:rsidR="00F45066">
        <w:rPr>
          <w:color w:val="333333"/>
          <w:sz w:val="24"/>
          <w:szCs w:val="24"/>
          <w:shd w:val="clear" w:color="auto" w:fill="FFFFFF"/>
          <w:lang w:val="en-US"/>
        </w:rPr>
        <w:t>, othe</w:t>
      </w:r>
      <w:r w:rsidR="00344A41" w:rsidRPr="001A7F95">
        <w:rPr>
          <w:color w:val="333333"/>
          <w:sz w:val="24"/>
          <w:szCs w:val="24"/>
          <w:shd w:val="clear" w:color="auto" w:fill="FFFFFF"/>
          <w:lang w:val="en-US"/>
        </w:rPr>
        <w:t>r institutions</w:t>
      </w:r>
      <w:r w:rsidR="00F45066">
        <w:rPr>
          <w:color w:val="333333"/>
          <w:sz w:val="24"/>
          <w:szCs w:val="24"/>
          <w:shd w:val="clear" w:color="auto" w:fill="FFFFFF"/>
          <w:lang w:val="en-US"/>
        </w:rPr>
        <w:t>,</w:t>
      </w:r>
      <w:r w:rsidR="00344A41" w:rsidRPr="001A7F95">
        <w:rPr>
          <w:color w:val="333333"/>
          <w:sz w:val="24"/>
          <w:szCs w:val="24"/>
          <w:shd w:val="clear" w:color="auto" w:fill="FFFFFF"/>
          <w:lang w:val="en-US"/>
        </w:rPr>
        <w:t xml:space="preserve"> and companies.</w:t>
      </w:r>
      <w:r w:rsidR="000D7E7D" w:rsidRPr="001A7F95">
        <w:rPr>
          <w:color w:val="333333"/>
          <w:sz w:val="24"/>
          <w:szCs w:val="24"/>
          <w:shd w:val="clear" w:color="auto" w:fill="FFFFFF"/>
          <w:lang w:val="en-US"/>
        </w:rPr>
        <w:t xml:space="preserve"> All of the articles produced are available via the IMF external website in a PDF format.</w:t>
      </w:r>
      <w:r w:rsidR="00EF3681" w:rsidRPr="001A7F95">
        <w:rPr>
          <w:color w:val="333333"/>
          <w:sz w:val="24"/>
          <w:szCs w:val="24"/>
          <w:shd w:val="clear" w:color="auto" w:fill="FFFFFF"/>
          <w:lang w:val="en-US"/>
        </w:rPr>
        <w:t xml:space="preserve"> The current practice </w:t>
      </w:r>
      <w:r w:rsidR="009A0153" w:rsidRPr="001A7F95">
        <w:rPr>
          <w:color w:val="333333"/>
          <w:sz w:val="24"/>
          <w:szCs w:val="24"/>
          <w:shd w:val="clear" w:color="auto" w:fill="FFFFFF"/>
          <w:lang w:val="en-US"/>
        </w:rPr>
        <w:t xml:space="preserve">for </w:t>
      </w:r>
      <w:r w:rsidR="00EF3681" w:rsidRPr="001A7F95">
        <w:rPr>
          <w:color w:val="333333"/>
          <w:sz w:val="24"/>
          <w:szCs w:val="24"/>
          <w:shd w:val="clear" w:color="auto" w:fill="FFFFFF"/>
          <w:lang w:val="en-US"/>
        </w:rPr>
        <w:t>find</w:t>
      </w:r>
      <w:r w:rsidR="009A0153" w:rsidRPr="001A7F95">
        <w:rPr>
          <w:color w:val="333333"/>
          <w:sz w:val="24"/>
          <w:szCs w:val="24"/>
          <w:shd w:val="clear" w:color="auto" w:fill="FFFFFF"/>
          <w:lang w:val="en-US"/>
        </w:rPr>
        <w:t>ing</w:t>
      </w:r>
      <w:r w:rsidR="00EF3681" w:rsidRPr="001A7F95">
        <w:rPr>
          <w:color w:val="333333"/>
          <w:sz w:val="24"/>
          <w:szCs w:val="24"/>
          <w:shd w:val="clear" w:color="auto" w:fill="FFFFFF"/>
          <w:lang w:val="en-US"/>
        </w:rPr>
        <w:t xml:space="preserve"> information contained in the Article </w:t>
      </w:r>
      <w:r w:rsidR="007E0FEF" w:rsidRPr="001A7F95">
        <w:rPr>
          <w:color w:val="333333"/>
          <w:sz w:val="24"/>
          <w:szCs w:val="24"/>
          <w:shd w:val="clear" w:color="auto" w:fill="FFFFFF"/>
          <w:lang w:val="en-US"/>
        </w:rPr>
        <w:t xml:space="preserve">is to download the document and read through or search </w:t>
      </w:r>
      <w:r w:rsidR="009A0153" w:rsidRPr="001A7F95">
        <w:rPr>
          <w:color w:val="333333"/>
          <w:sz w:val="24"/>
          <w:szCs w:val="24"/>
          <w:shd w:val="clear" w:color="auto" w:fill="FFFFFF"/>
          <w:lang w:val="en-US"/>
        </w:rPr>
        <w:t xml:space="preserve">the PDF for instances of the </w:t>
      </w:r>
      <w:r w:rsidR="00F45066">
        <w:rPr>
          <w:color w:val="333333"/>
          <w:sz w:val="24"/>
          <w:szCs w:val="24"/>
          <w:shd w:val="clear" w:color="auto" w:fill="FFFFFF"/>
          <w:lang w:val="en-US"/>
        </w:rPr>
        <w:t>economic indicator</w:t>
      </w:r>
      <w:r w:rsidR="009A0153" w:rsidRPr="001A7F95">
        <w:rPr>
          <w:color w:val="333333"/>
          <w:sz w:val="24"/>
          <w:szCs w:val="24"/>
          <w:shd w:val="clear" w:color="auto" w:fill="FFFFFF"/>
          <w:lang w:val="en-US"/>
        </w:rPr>
        <w:t xml:space="preserve">. </w:t>
      </w:r>
      <w:r w:rsidR="00C44E13" w:rsidRPr="001A7F95">
        <w:rPr>
          <w:sz w:val="24"/>
          <w:szCs w:val="24"/>
        </w:rPr>
        <w:t xml:space="preserve">Our </w:t>
      </w:r>
      <w:r w:rsidR="0087521D">
        <w:rPr>
          <w:sz w:val="24"/>
          <w:szCs w:val="24"/>
        </w:rPr>
        <w:t xml:space="preserve">capstone </w:t>
      </w:r>
      <w:r w:rsidR="00C44E13" w:rsidRPr="001A7F95">
        <w:rPr>
          <w:sz w:val="24"/>
          <w:szCs w:val="24"/>
        </w:rPr>
        <w:t xml:space="preserve">project </w:t>
      </w:r>
      <w:r w:rsidR="00C44E13">
        <w:rPr>
          <w:sz w:val="24"/>
          <w:szCs w:val="24"/>
        </w:rPr>
        <w:t xml:space="preserve">undertook </w:t>
      </w:r>
      <w:r w:rsidR="00C44E13" w:rsidRPr="001A7F95">
        <w:rPr>
          <w:sz w:val="24"/>
          <w:szCs w:val="24"/>
        </w:rPr>
        <w:t xml:space="preserve">text analysis on </w:t>
      </w:r>
      <w:r w:rsidR="00C44E13">
        <w:rPr>
          <w:sz w:val="24"/>
          <w:szCs w:val="24"/>
        </w:rPr>
        <w:t>PDF</w:t>
      </w:r>
      <w:r w:rsidR="00C44E13" w:rsidRPr="001A7F95">
        <w:rPr>
          <w:sz w:val="24"/>
          <w:szCs w:val="24"/>
        </w:rPr>
        <w:t xml:space="preserve"> data to allow IMF economists to search for Article IV reports based on key economic indicators. </w:t>
      </w:r>
    </w:p>
    <w:p w14:paraId="08D04326" w14:textId="2624C67D" w:rsidR="007E0FEF" w:rsidRPr="001A7F95" w:rsidRDefault="00BD3E95" w:rsidP="00BD3E95">
      <w:pPr>
        <w:jc w:val="both"/>
        <w:rPr>
          <w:b/>
          <w:color w:val="0070C0"/>
          <w:sz w:val="24"/>
          <w:szCs w:val="24"/>
          <w:shd w:val="clear" w:color="auto" w:fill="FFFFFF"/>
          <w:lang w:val="en-US"/>
        </w:rPr>
      </w:pPr>
      <w:r w:rsidRPr="001A7F95">
        <w:rPr>
          <w:b/>
          <w:color w:val="0070C0"/>
          <w:sz w:val="24"/>
          <w:szCs w:val="24"/>
          <w:shd w:val="clear" w:color="auto" w:fill="FFFFFF"/>
          <w:lang w:val="en-US"/>
        </w:rPr>
        <w:t>P</w:t>
      </w:r>
      <w:r w:rsidR="000E4845" w:rsidRPr="001A7F95">
        <w:rPr>
          <w:b/>
          <w:color w:val="0070C0"/>
          <w:sz w:val="24"/>
          <w:szCs w:val="24"/>
          <w:shd w:val="clear" w:color="auto" w:fill="FFFFFF"/>
          <w:lang w:val="en-US"/>
        </w:rPr>
        <w:t xml:space="preserve">roblem and </w:t>
      </w:r>
      <w:r w:rsidRPr="001A7F95">
        <w:rPr>
          <w:b/>
          <w:color w:val="0070C0"/>
          <w:sz w:val="24"/>
          <w:szCs w:val="24"/>
          <w:shd w:val="clear" w:color="auto" w:fill="FFFFFF"/>
          <w:lang w:val="en-US"/>
        </w:rPr>
        <w:t>H</w:t>
      </w:r>
      <w:r w:rsidR="000E4845" w:rsidRPr="001A7F95">
        <w:rPr>
          <w:b/>
          <w:color w:val="0070C0"/>
          <w:sz w:val="24"/>
          <w:szCs w:val="24"/>
          <w:shd w:val="clear" w:color="auto" w:fill="FFFFFF"/>
          <w:lang w:val="en-US"/>
        </w:rPr>
        <w:t>ypothesis</w:t>
      </w:r>
    </w:p>
    <w:p w14:paraId="38ACCA98" w14:textId="6C926151" w:rsidR="00764CB0" w:rsidRPr="001A7F95" w:rsidRDefault="009A0153"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In </w:t>
      </w:r>
      <w:r w:rsidR="007E0FEF" w:rsidRPr="001A7F95">
        <w:rPr>
          <w:color w:val="333333"/>
          <w:sz w:val="24"/>
          <w:szCs w:val="24"/>
          <w:shd w:val="clear" w:color="auto" w:fill="FFFFFF"/>
          <w:lang w:val="en-US"/>
        </w:rPr>
        <w:t xml:space="preserve">the case of an </w:t>
      </w:r>
      <w:r w:rsidR="00F45066">
        <w:rPr>
          <w:color w:val="333333"/>
          <w:sz w:val="24"/>
          <w:szCs w:val="24"/>
          <w:shd w:val="clear" w:color="auto" w:fill="FFFFFF"/>
          <w:lang w:val="en-US"/>
        </w:rPr>
        <w:t>e</w:t>
      </w:r>
      <w:r w:rsidR="007E0FEF" w:rsidRPr="001A7F95">
        <w:rPr>
          <w:color w:val="333333"/>
          <w:sz w:val="24"/>
          <w:szCs w:val="24"/>
          <w:shd w:val="clear" w:color="auto" w:fill="FFFFFF"/>
          <w:lang w:val="en-US"/>
        </w:rPr>
        <w:t>conomist working for the IMF and looking for a specific issue, policy</w:t>
      </w:r>
      <w:r w:rsidRPr="001A7F95">
        <w:rPr>
          <w:color w:val="333333"/>
          <w:sz w:val="24"/>
          <w:szCs w:val="24"/>
          <w:shd w:val="clear" w:color="auto" w:fill="FFFFFF"/>
          <w:lang w:val="en-US"/>
        </w:rPr>
        <w:t>,</w:t>
      </w:r>
      <w:r w:rsidR="007E0FEF" w:rsidRPr="001A7F95">
        <w:rPr>
          <w:color w:val="333333"/>
          <w:sz w:val="24"/>
          <w:szCs w:val="24"/>
          <w:shd w:val="clear" w:color="auto" w:fill="FFFFFF"/>
          <w:lang w:val="en-US"/>
        </w:rPr>
        <w:t xml:space="preserve"> or recommendation</w:t>
      </w:r>
      <w:r w:rsidRPr="001A7F95">
        <w:rPr>
          <w:color w:val="333333"/>
          <w:sz w:val="24"/>
          <w:szCs w:val="24"/>
          <w:shd w:val="clear" w:color="auto" w:fill="FFFFFF"/>
          <w:lang w:val="en-US"/>
        </w:rPr>
        <w:t>, i</w:t>
      </w:r>
      <w:r w:rsidR="007E0FEF" w:rsidRPr="001A7F95">
        <w:rPr>
          <w:color w:val="333333"/>
          <w:sz w:val="24"/>
          <w:szCs w:val="24"/>
          <w:shd w:val="clear" w:color="auto" w:fill="FFFFFF"/>
          <w:lang w:val="en-US"/>
        </w:rPr>
        <w:t>f the recommendation is not related to a specific study country or a small set of countries,</w:t>
      </w:r>
      <w:r w:rsidR="004B1221" w:rsidRPr="001A7F95">
        <w:rPr>
          <w:color w:val="333333"/>
          <w:sz w:val="24"/>
          <w:szCs w:val="24"/>
          <w:shd w:val="clear" w:color="auto" w:fill="FFFFFF"/>
          <w:lang w:val="en-US"/>
        </w:rPr>
        <w:t xml:space="preserve"> the </w:t>
      </w:r>
      <w:r w:rsidR="00F45066">
        <w:rPr>
          <w:color w:val="333333"/>
          <w:sz w:val="24"/>
          <w:szCs w:val="24"/>
          <w:shd w:val="clear" w:color="auto" w:fill="FFFFFF"/>
          <w:lang w:val="en-US"/>
        </w:rPr>
        <w:t>e</w:t>
      </w:r>
      <w:r w:rsidR="004B1221" w:rsidRPr="001A7F95">
        <w:rPr>
          <w:color w:val="333333"/>
          <w:sz w:val="24"/>
          <w:szCs w:val="24"/>
          <w:shd w:val="clear" w:color="auto" w:fill="FFFFFF"/>
          <w:lang w:val="en-US"/>
        </w:rPr>
        <w:t xml:space="preserve">conomist </w:t>
      </w:r>
      <w:r w:rsidR="007E0FEF" w:rsidRPr="001A7F95">
        <w:rPr>
          <w:color w:val="333333"/>
          <w:sz w:val="24"/>
          <w:szCs w:val="24"/>
          <w:shd w:val="clear" w:color="auto" w:fill="FFFFFF"/>
          <w:lang w:val="en-US"/>
        </w:rPr>
        <w:t xml:space="preserve">would </w:t>
      </w:r>
      <w:r w:rsidR="004B1221" w:rsidRPr="001A7F95">
        <w:rPr>
          <w:color w:val="333333"/>
          <w:sz w:val="24"/>
          <w:szCs w:val="24"/>
          <w:shd w:val="clear" w:color="auto" w:fill="FFFFFF"/>
          <w:lang w:val="en-US"/>
        </w:rPr>
        <w:t xml:space="preserve">need to </w:t>
      </w:r>
      <w:r w:rsidR="007E0FEF" w:rsidRPr="001A7F95">
        <w:rPr>
          <w:color w:val="333333"/>
          <w:sz w:val="24"/>
          <w:szCs w:val="24"/>
          <w:shd w:val="clear" w:color="auto" w:fill="FFFFFF"/>
          <w:lang w:val="en-US"/>
        </w:rPr>
        <w:t xml:space="preserve">look through </w:t>
      </w:r>
      <w:r w:rsidR="00F85FF6">
        <w:rPr>
          <w:color w:val="333333"/>
          <w:sz w:val="24"/>
          <w:szCs w:val="24"/>
          <w:shd w:val="clear" w:color="auto" w:fill="FFFFFF"/>
          <w:lang w:val="en-US"/>
        </w:rPr>
        <w:t xml:space="preserve">annual </w:t>
      </w:r>
      <w:r w:rsidR="007E0FEF" w:rsidRPr="001A7F95">
        <w:rPr>
          <w:color w:val="333333"/>
          <w:sz w:val="24"/>
          <w:szCs w:val="24"/>
          <w:shd w:val="clear" w:color="auto" w:fill="FFFFFF"/>
          <w:lang w:val="en-US"/>
        </w:rPr>
        <w:t xml:space="preserve">reports for 186 member countries </w:t>
      </w:r>
      <w:r w:rsidR="004B1221" w:rsidRPr="001A7F95">
        <w:rPr>
          <w:color w:val="333333"/>
          <w:sz w:val="24"/>
          <w:szCs w:val="24"/>
          <w:shd w:val="clear" w:color="auto" w:fill="FFFFFF"/>
          <w:lang w:val="en-US"/>
        </w:rPr>
        <w:t>to find Article IV reports for countries with similar issues</w:t>
      </w:r>
      <w:r w:rsidR="007E0FEF" w:rsidRPr="001A7F95">
        <w:rPr>
          <w:color w:val="333333"/>
          <w:sz w:val="24"/>
          <w:szCs w:val="24"/>
          <w:shd w:val="clear" w:color="auto" w:fill="FFFFFF"/>
          <w:lang w:val="en-US"/>
        </w:rPr>
        <w:t xml:space="preserve">. </w:t>
      </w:r>
      <w:r w:rsidR="00F85FF6">
        <w:rPr>
          <w:color w:val="333333"/>
          <w:sz w:val="24"/>
          <w:szCs w:val="24"/>
          <w:shd w:val="clear" w:color="auto" w:fill="FFFFFF"/>
          <w:lang w:val="en-US"/>
        </w:rPr>
        <w:t xml:space="preserve">Currently, </w:t>
      </w:r>
      <w:r w:rsidR="007E0FEF" w:rsidRPr="001A7F95">
        <w:rPr>
          <w:color w:val="333333"/>
          <w:sz w:val="24"/>
          <w:szCs w:val="24"/>
          <w:shd w:val="clear" w:color="auto" w:fill="FFFFFF"/>
          <w:lang w:val="en-US"/>
        </w:rPr>
        <w:t xml:space="preserve">a person would reach </w:t>
      </w:r>
      <w:r w:rsidR="004B1221" w:rsidRPr="001A7F95">
        <w:rPr>
          <w:color w:val="333333"/>
          <w:sz w:val="24"/>
          <w:szCs w:val="24"/>
          <w:shd w:val="clear" w:color="auto" w:fill="FFFFFF"/>
          <w:lang w:val="en-US"/>
        </w:rPr>
        <w:t xml:space="preserve">out </w:t>
      </w:r>
      <w:r w:rsidR="007E0FEF" w:rsidRPr="001A7F95">
        <w:rPr>
          <w:color w:val="333333"/>
          <w:sz w:val="24"/>
          <w:szCs w:val="24"/>
          <w:shd w:val="clear" w:color="auto" w:fill="FFFFFF"/>
          <w:lang w:val="en-US"/>
        </w:rPr>
        <w:t>to the country teams or people working on the same topics</w:t>
      </w:r>
      <w:r w:rsidR="004B1221" w:rsidRPr="001A7F95">
        <w:rPr>
          <w:color w:val="333333"/>
          <w:sz w:val="24"/>
          <w:szCs w:val="24"/>
          <w:shd w:val="clear" w:color="auto" w:fill="FFFFFF"/>
          <w:lang w:val="en-US"/>
        </w:rPr>
        <w:t>,</w:t>
      </w:r>
      <w:r w:rsidR="007E0FEF" w:rsidRPr="001A7F95">
        <w:rPr>
          <w:color w:val="333333"/>
          <w:sz w:val="24"/>
          <w:szCs w:val="24"/>
          <w:shd w:val="clear" w:color="auto" w:fill="FFFFFF"/>
          <w:lang w:val="en-US"/>
        </w:rPr>
        <w:t xml:space="preserve"> etc. This is a very tedious process and is time consuming.</w:t>
      </w:r>
      <w:r w:rsidR="00764CB0" w:rsidRPr="001A7F95">
        <w:rPr>
          <w:color w:val="333333"/>
          <w:sz w:val="24"/>
          <w:szCs w:val="24"/>
          <w:shd w:val="clear" w:color="auto" w:fill="FFFFFF"/>
          <w:lang w:val="en-US"/>
        </w:rPr>
        <w:t xml:space="preserve"> The </w:t>
      </w:r>
      <w:r w:rsidR="00F85FF6">
        <w:rPr>
          <w:color w:val="333333"/>
          <w:sz w:val="24"/>
          <w:szCs w:val="24"/>
          <w:shd w:val="clear" w:color="auto" w:fill="FFFFFF"/>
          <w:lang w:val="en-US"/>
        </w:rPr>
        <w:t>e</w:t>
      </w:r>
      <w:r w:rsidR="00764CB0" w:rsidRPr="001A7F95">
        <w:rPr>
          <w:color w:val="333333"/>
          <w:sz w:val="24"/>
          <w:szCs w:val="24"/>
          <w:shd w:val="clear" w:color="auto" w:fill="FFFFFF"/>
          <w:lang w:val="en-US"/>
        </w:rPr>
        <w:t>xternal website where the reports are available provides a very basic tagging system but this is not useful in the case of an in-depth search related to the content of an Article IV.</w:t>
      </w:r>
    </w:p>
    <w:p w14:paraId="57E4EF20" w14:textId="4BDD5B03" w:rsidR="00764CB0" w:rsidRPr="001A7F95" w:rsidRDefault="00764CB0" w:rsidP="00A53794">
      <w:pPr>
        <w:jc w:val="both"/>
        <w:rPr>
          <w:b/>
          <w:i/>
          <w:color w:val="333333"/>
          <w:sz w:val="24"/>
          <w:szCs w:val="24"/>
          <w:shd w:val="clear" w:color="auto" w:fill="FFFFFF"/>
          <w:lang w:val="en-US"/>
        </w:rPr>
      </w:pPr>
      <w:r w:rsidRPr="001A7F95">
        <w:rPr>
          <w:color w:val="333333"/>
          <w:sz w:val="24"/>
          <w:szCs w:val="24"/>
          <w:shd w:val="clear" w:color="auto" w:fill="FFFFFF"/>
          <w:lang w:val="en-US"/>
        </w:rPr>
        <w:t>The idea behind our project com</w:t>
      </w:r>
      <w:r w:rsidR="004B1221" w:rsidRPr="001A7F95">
        <w:rPr>
          <w:color w:val="333333"/>
          <w:sz w:val="24"/>
          <w:szCs w:val="24"/>
          <w:shd w:val="clear" w:color="auto" w:fill="FFFFFF"/>
          <w:lang w:val="en-US"/>
        </w:rPr>
        <w:t xml:space="preserve">es </w:t>
      </w:r>
      <w:r w:rsidRPr="001A7F95">
        <w:rPr>
          <w:color w:val="333333"/>
          <w:sz w:val="24"/>
          <w:szCs w:val="24"/>
          <w:shd w:val="clear" w:color="auto" w:fill="FFFFFF"/>
          <w:lang w:val="en-US"/>
        </w:rPr>
        <w:t xml:space="preserve">from </w:t>
      </w:r>
      <w:r w:rsidR="004B1221" w:rsidRPr="001A7F95">
        <w:rPr>
          <w:color w:val="333333"/>
          <w:sz w:val="24"/>
          <w:szCs w:val="24"/>
          <w:shd w:val="clear" w:color="auto" w:fill="FFFFFF"/>
          <w:lang w:val="en-US"/>
        </w:rPr>
        <w:t xml:space="preserve">the </w:t>
      </w:r>
      <w:r w:rsidRPr="001A7F95">
        <w:rPr>
          <w:color w:val="333333"/>
          <w:sz w:val="24"/>
          <w:szCs w:val="24"/>
          <w:shd w:val="clear" w:color="auto" w:fill="FFFFFF"/>
          <w:lang w:val="en-US"/>
        </w:rPr>
        <w:t xml:space="preserve">question: </w:t>
      </w:r>
      <w:r w:rsidRPr="001A7F95">
        <w:rPr>
          <w:b/>
          <w:i/>
          <w:color w:val="333333"/>
          <w:sz w:val="24"/>
          <w:szCs w:val="24"/>
          <w:shd w:val="clear" w:color="auto" w:fill="FFFFFF"/>
          <w:lang w:val="en-US"/>
        </w:rPr>
        <w:t xml:space="preserve">Is </w:t>
      </w:r>
      <w:r w:rsidR="004B1221" w:rsidRPr="001A7F95">
        <w:rPr>
          <w:b/>
          <w:i/>
          <w:color w:val="333333"/>
          <w:sz w:val="24"/>
          <w:szCs w:val="24"/>
          <w:shd w:val="clear" w:color="auto" w:fill="FFFFFF"/>
          <w:lang w:val="en-US"/>
        </w:rPr>
        <w:t xml:space="preserve">it </w:t>
      </w:r>
      <w:r w:rsidRPr="001A7F95">
        <w:rPr>
          <w:b/>
          <w:i/>
          <w:color w:val="333333"/>
          <w:sz w:val="24"/>
          <w:szCs w:val="24"/>
          <w:shd w:val="clear" w:color="auto" w:fill="FFFFFF"/>
          <w:lang w:val="en-US"/>
        </w:rPr>
        <w:t>possible to identif</w:t>
      </w:r>
      <w:r w:rsidR="002C5491" w:rsidRPr="001A7F95">
        <w:rPr>
          <w:b/>
          <w:i/>
          <w:color w:val="333333"/>
          <w:sz w:val="24"/>
          <w:szCs w:val="24"/>
          <w:shd w:val="clear" w:color="auto" w:fill="FFFFFF"/>
          <w:lang w:val="en-US"/>
        </w:rPr>
        <w:t xml:space="preserve">y similar </w:t>
      </w:r>
      <w:r w:rsidR="00C400BF">
        <w:rPr>
          <w:b/>
          <w:i/>
          <w:color w:val="333333"/>
          <w:sz w:val="24"/>
          <w:szCs w:val="24"/>
          <w:shd w:val="clear" w:color="auto" w:fill="FFFFFF"/>
          <w:lang w:val="en-US"/>
        </w:rPr>
        <w:t>e</w:t>
      </w:r>
      <w:r w:rsidR="002C5491" w:rsidRPr="001A7F95">
        <w:rPr>
          <w:b/>
          <w:i/>
          <w:color w:val="333333"/>
          <w:sz w:val="24"/>
          <w:szCs w:val="24"/>
          <w:shd w:val="clear" w:color="auto" w:fill="FFFFFF"/>
          <w:lang w:val="en-US"/>
        </w:rPr>
        <w:t>conomic situations through</w:t>
      </w:r>
      <w:r w:rsidRPr="001A7F95">
        <w:rPr>
          <w:b/>
          <w:i/>
          <w:color w:val="333333"/>
          <w:sz w:val="24"/>
          <w:szCs w:val="24"/>
          <w:shd w:val="clear" w:color="auto" w:fill="FFFFFF"/>
          <w:lang w:val="en-US"/>
        </w:rPr>
        <w:t xml:space="preserve"> space and time</w:t>
      </w:r>
      <w:r w:rsidR="001A320B" w:rsidRPr="001A7F95">
        <w:rPr>
          <w:b/>
          <w:i/>
          <w:color w:val="333333"/>
          <w:sz w:val="24"/>
          <w:szCs w:val="24"/>
          <w:shd w:val="clear" w:color="auto" w:fill="FFFFFF"/>
          <w:lang w:val="en-US"/>
        </w:rPr>
        <w:t xml:space="preserve"> using the Article IVs and combine that with quantitative data</w:t>
      </w:r>
      <w:r w:rsidR="00853AF2">
        <w:rPr>
          <w:b/>
          <w:i/>
          <w:color w:val="333333"/>
          <w:sz w:val="24"/>
          <w:szCs w:val="24"/>
          <w:shd w:val="clear" w:color="auto" w:fill="FFFFFF"/>
          <w:lang w:val="en-US"/>
        </w:rPr>
        <w:t xml:space="preserve"> to surface trends and insights? </w:t>
      </w:r>
    </w:p>
    <w:p w14:paraId="04B68A87" w14:textId="05F96DD7" w:rsidR="001A320B" w:rsidRPr="001A7F95" w:rsidRDefault="000E4845" w:rsidP="00DB016F">
      <w:pPr>
        <w:jc w:val="both"/>
        <w:rPr>
          <w:b/>
          <w:color w:val="0070C0"/>
          <w:sz w:val="24"/>
          <w:szCs w:val="24"/>
          <w:shd w:val="clear" w:color="auto" w:fill="FFFFFF"/>
          <w:lang w:val="en-US"/>
        </w:rPr>
      </w:pPr>
      <w:r w:rsidRPr="001A7F95">
        <w:rPr>
          <w:b/>
          <w:color w:val="0070C0"/>
          <w:sz w:val="24"/>
          <w:szCs w:val="24"/>
          <w:shd w:val="clear" w:color="auto" w:fill="FFFFFF"/>
          <w:lang w:val="en-US"/>
        </w:rPr>
        <w:t>Approach</w:t>
      </w:r>
    </w:p>
    <w:p w14:paraId="69ECFFBC" w14:textId="73659A8C" w:rsidR="00BC0809" w:rsidRPr="001A7F95" w:rsidRDefault="00F45066" w:rsidP="002C5491">
      <w:pPr>
        <w:jc w:val="both"/>
        <w:rPr>
          <w:color w:val="333333"/>
          <w:sz w:val="24"/>
          <w:szCs w:val="24"/>
          <w:shd w:val="clear" w:color="auto" w:fill="FFFFFF"/>
          <w:lang w:val="en-US"/>
        </w:rPr>
      </w:pPr>
      <w:r>
        <w:rPr>
          <w:color w:val="333333"/>
          <w:sz w:val="24"/>
          <w:szCs w:val="24"/>
          <w:shd w:val="clear" w:color="auto" w:fill="FFFFFF"/>
          <w:lang w:val="en-US"/>
        </w:rPr>
        <w:t xml:space="preserve">We created a </w:t>
      </w:r>
      <w:r w:rsidRPr="00B67249">
        <w:rPr>
          <w:color w:val="333333"/>
          <w:sz w:val="24"/>
          <w:szCs w:val="24"/>
          <w:shd w:val="clear" w:color="auto" w:fill="FFFFFF"/>
          <w:lang w:val="en-US"/>
        </w:rPr>
        <w:t>tagging system that identifies sets of keywords related to different topics</w:t>
      </w:r>
      <w:r w:rsidRPr="001A7F95">
        <w:rPr>
          <w:color w:val="333333"/>
          <w:sz w:val="24"/>
          <w:szCs w:val="24"/>
          <w:shd w:val="clear" w:color="auto" w:fill="FFFFFF"/>
          <w:lang w:val="en-US"/>
        </w:rPr>
        <w:t xml:space="preserve"> </w:t>
      </w:r>
      <w:r>
        <w:rPr>
          <w:color w:val="333333"/>
          <w:sz w:val="24"/>
          <w:szCs w:val="24"/>
          <w:shd w:val="clear" w:color="auto" w:fill="FFFFFF"/>
          <w:lang w:val="en-US"/>
        </w:rPr>
        <w:t>t</w:t>
      </w:r>
      <w:r w:rsidR="002C5491" w:rsidRPr="001A7F95">
        <w:rPr>
          <w:color w:val="333333"/>
          <w:sz w:val="24"/>
          <w:szCs w:val="24"/>
          <w:shd w:val="clear" w:color="auto" w:fill="FFFFFF"/>
          <w:lang w:val="en-US"/>
        </w:rPr>
        <w:t>o detect similarities based on the Article IV content</w:t>
      </w:r>
      <w:r>
        <w:rPr>
          <w:color w:val="333333"/>
          <w:sz w:val="24"/>
          <w:szCs w:val="24"/>
          <w:shd w:val="clear" w:color="auto" w:fill="FFFFFF"/>
          <w:lang w:val="en-US"/>
        </w:rPr>
        <w:t xml:space="preserve">. </w:t>
      </w:r>
      <w:r w:rsidR="001159B1" w:rsidRPr="001A7F95">
        <w:rPr>
          <w:color w:val="333333"/>
          <w:sz w:val="24"/>
          <w:szCs w:val="24"/>
          <w:shd w:val="clear" w:color="auto" w:fill="FFFFFF"/>
          <w:lang w:val="en-US"/>
        </w:rPr>
        <w:t>To do so our idea was to analyze the text of each Article IV using N</w:t>
      </w:r>
      <w:r w:rsidR="004B1221" w:rsidRPr="001A7F95">
        <w:rPr>
          <w:color w:val="333333"/>
          <w:sz w:val="24"/>
          <w:szCs w:val="24"/>
          <w:shd w:val="clear" w:color="auto" w:fill="FFFFFF"/>
          <w:lang w:val="en-US"/>
        </w:rPr>
        <w:t xml:space="preserve">atural </w:t>
      </w:r>
      <w:r w:rsidR="001159B1" w:rsidRPr="001A7F95">
        <w:rPr>
          <w:color w:val="333333"/>
          <w:sz w:val="24"/>
          <w:szCs w:val="24"/>
          <w:shd w:val="clear" w:color="auto" w:fill="FFFFFF"/>
          <w:lang w:val="en-US"/>
        </w:rPr>
        <w:t>L</w:t>
      </w:r>
      <w:r w:rsidR="004B1221" w:rsidRPr="001A7F95">
        <w:rPr>
          <w:color w:val="333333"/>
          <w:sz w:val="24"/>
          <w:szCs w:val="24"/>
          <w:shd w:val="clear" w:color="auto" w:fill="FFFFFF"/>
          <w:lang w:val="en-US"/>
        </w:rPr>
        <w:t xml:space="preserve">anguage </w:t>
      </w:r>
      <w:r w:rsidR="001159B1" w:rsidRPr="001A7F95">
        <w:rPr>
          <w:color w:val="333333"/>
          <w:sz w:val="24"/>
          <w:szCs w:val="24"/>
          <w:shd w:val="clear" w:color="auto" w:fill="FFFFFF"/>
          <w:lang w:val="en-US"/>
        </w:rPr>
        <w:t>P</w:t>
      </w:r>
      <w:r w:rsidR="004B1221" w:rsidRPr="001A7F95">
        <w:rPr>
          <w:color w:val="333333"/>
          <w:sz w:val="24"/>
          <w:szCs w:val="24"/>
          <w:shd w:val="clear" w:color="auto" w:fill="FFFFFF"/>
          <w:lang w:val="en-US"/>
        </w:rPr>
        <w:t>rocessing (NLP)</w:t>
      </w:r>
      <w:r>
        <w:rPr>
          <w:color w:val="333333"/>
          <w:sz w:val="24"/>
          <w:szCs w:val="24"/>
          <w:shd w:val="clear" w:color="auto" w:fill="FFFFFF"/>
          <w:lang w:val="en-US"/>
        </w:rPr>
        <w:t xml:space="preserve"> and Machine Learning</w:t>
      </w:r>
      <w:r w:rsidR="001159B1" w:rsidRPr="001A7F95">
        <w:rPr>
          <w:color w:val="333333"/>
          <w:sz w:val="24"/>
          <w:szCs w:val="24"/>
          <w:shd w:val="clear" w:color="auto" w:fill="FFFFFF"/>
          <w:lang w:val="en-US"/>
        </w:rPr>
        <w:t>.</w:t>
      </w:r>
    </w:p>
    <w:p w14:paraId="441BACF5" w14:textId="2C6CC9B4" w:rsidR="00BC0809" w:rsidRPr="001A7F95" w:rsidRDefault="004B1221" w:rsidP="001A7F95">
      <w:pPr>
        <w:jc w:val="both"/>
        <w:rPr>
          <w:b/>
          <w:sz w:val="24"/>
          <w:szCs w:val="24"/>
          <w:shd w:val="clear" w:color="auto" w:fill="FFFFFF"/>
          <w:lang w:val="en-US"/>
        </w:rPr>
      </w:pPr>
      <w:r w:rsidRPr="001A7F95">
        <w:rPr>
          <w:b/>
          <w:sz w:val="24"/>
          <w:szCs w:val="24"/>
          <w:shd w:val="clear" w:color="auto" w:fill="FFFFFF"/>
          <w:lang w:val="en-US"/>
        </w:rPr>
        <w:t xml:space="preserve">Ingestion - </w:t>
      </w:r>
      <w:r w:rsidR="00BC0809" w:rsidRPr="001A7F95">
        <w:rPr>
          <w:b/>
          <w:sz w:val="24"/>
          <w:szCs w:val="24"/>
          <w:shd w:val="clear" w:color="auto" w:fill="FFFFFF"/>
          <w:lang w:val="en-US"/>
        </w:rPr>
        <w:t>Downloading the Article IVs</w:t>
      </w:r>
    </w:p>
    <w:p w14:paraId="74C70ECA" w14:textId="12E72FE3" w:rsidR="002C5491" w:rsidRPr="001A7F95" w:rsidRDefault="002C5491" w:rsidP="002C5491">
      <w:pPr>
        <w:jc w:val="both"/>
        <w:rPr>
          <w:color w:val="333333"/>
          <w:sz w:val="24"/>
          <w:szCs w:val="24"/>
          <w:shd w:val="clear" w:color="auto" w:fill="FFFFFF"/>
          <w:lang w:val="en-US"/>
        </w:rPr>
      </w:pPr>
      <w:r w:rsidRPr="001A7F95">
        <w:rPr>
          <w:color w:val="333333"/>
          <w:sz w:val="24"/>
          <w:szCs w:val="24"/>
          <w:shd w:val="clear" w:color="auto" w:fill="FFFFFF"/>
          <w:lang w:val="en-US"/>
        </w:rPr>
        <w:t xml:space="preserve">The first step </w:t>
      </w:r>
      <w:r w:rsidR="00BC0809" w:rsidRPr="001A7F95">
        <w:rPr>
          <w:color w:val="333333"/>
          <w:sz w:val="24"/>
          <w:szCs w:val="24"/>
          <w:shd w:val="clear" w:color="auto" w:fill="FFFFFF"/>
          <w:lang w:val="en-US"/>
        </w:rPr>
        <w:t xml:space="preserve">was to </w:t>
      </w:r>
      <w:r w:rsidR="004B1221" w:rsidRPr="001A7F95">
        <w:rPr>
          <w:color w:val="333333"/>
          <w:sz w:val="24"/>
          <w:szCs w:val="24"/>
          <w:shd w:val="clear" w:color="auto" w:fill="FFFFFF"/>
          <w:lang w:val="en-US"/>
        </w:rPr>
        <w:t xml:space="preserve">create </w:t>
      </w:r>
      <w:r w:rsidR="00BC0809" w:rsidRPr="001A7F95">
        <w:rPr>
          <w:color w:val="333333"/>
          <w:sz w:val="24"/>
          <w:szCs w:val="24"/>
          <w:shd w:val="clear" w:color="auto" w:fill="FFFFFF"/>
          <w:lang w:val="en-US"/>
        </w:rPr>
        <w:t xml:space="preserve">a process </w:t>
      </w:r>
      <w:r w:rsidR="004B1221" w:rsidRPr="001A7F95">
        <w:rPr>
          <w:color w:val="333333"/>
          <w:sz w:val="24"/>
          <w:szCs w:val="24"/>
          <w:shd w:val="clear" w:color="auto" w:fill="FFFFFF"/>
          <w:lang w:val="en-US"/>
        </w:rPr>
        <w:t xml:space="preserve">to </w:t>
      </w:r>
      <w:r w:rsidR="00BC0809" w:rsidRPr="001A7F95">
        <w:rPr>
          <w:color w:val="333333"/>
          <w:sz w:val="24"/>
          <w:szCs w:val="24"/>
          <w:shd w:val="clear" w:color="auto" w:fill="FFFFFF"/>
          <w:lang w:val="en-US"/>
        </w:rPr>
        <w:t xml:space="preserve">download the documents and store them </w:t>
      </w:r>
      <w:r w:rsidR="00F45066">
        <w:rPr>
          <w:color w:val="333333"/>
          <w:sz w:val="24"/>
          <w:szCs w:val="24"/>
          <w:shd w:val="clear" w:color="auto" w:fill="FFFFFF"/>
          <w:lang w:val="en-US"/>
        </w:rPr>
        <w:t>locally. W</w:t>
      </w:r>
      <w:r w:rsidR="00BC0809" w:rsidRPr="001A7F95">
        <w:rPr>
          <w:color w:val="333333"/>
          <w:sz w:val="24"/>
          <w:szCs w:val="24"/>
          <w:shd w:val="clear" w:color="auto" w:fill="FFFFFF"/>
          <w:lang w:val="en-US"/>
        </w:rPr>
        <w:t>e wrote a python script using BeautifulSoup and requests libraries</w:t>
      </w:r>
      <w:r w:rsidR="00F45066">
        <w:rPr>
          <w:color w:val="333333"/>
          <w:sz w:val="24"/>
          <w:szCs w:val="24"/>
          <w:shd w:val="clear" w:color="auto" w:fill="FFFFFF"/>
          <w:lang w:val="en-US"/>
        </w:rPr>
        <w:t xml:space="preserve"> to d</w:t>
      </w:r>
      <w:r w:rsidR="00BC0809" w:rsidRPr="001A7F95">
        <w:rPr>
          <w:color w:val="333333"/>
          <w:sz w:val="24"/>
          <w:szCs w:val="24"/>
          <w:shd w:val="clear" w:color="auto" w:fill="FFFFFF"/>
          <w:lang w:val="en-US"/>
        </w:rPr>
        <w:t xml:space="preserve">ownload </w:t>
      </w:r>
      <w:r w:rsidR="004B1221" w:rsidRPr="001A7F95">
        <w:rPr>
          <w:color w:val="333333"/>
          <w:sz w:val="24"/>
          <w:szCs w:val="24"/>
          <w:shd w:val="clear" w:color="auto" w:fill="FFFFFF"/>
          <w:lang w:val="en-US"/>
        </w:rPr>
        <w:t>PDF</w:t>
      </w:r>
      <w:r w:rsidR="00BC0809" w:rsidRPr="001A7F95">
        <w:rPr>
          <w:color w:val="333333"/>
          <w:sz w:val="24"/>
          <w:szCs w:val="24"/>
          <w:shd w:val="clear" w:color="auto" w:fill="FFFFFF"/>
          <w:lang w:val="en-US"/>
        </w:rPr>
        <w:t>s from the IMF external website starting from a specific year (specified within the code) and save</w:t>
      </w:r>
      <w:r w:rsidR="00F45066">
        <w:rPr>
          <w:color w:val="333333"/>
          <w:sz w:val="24"/>
          <w:szCs w:val="24"/>
          <w:shd w:val="clear" w:color="auto" w:fill="FFFFFF"/>
          <w:lang w:val="en-US"/>
        </w:rPr>
        <w:t>d</w:t>
      </w:r>
      <w:r w:rsidR="00BC0809" w:rsidRPr="001A7F95">
        <w:rPr>
          <w:color w:val="333333"/>
          <w:sz w:val="24"/>
          <w:szCs w:val="24"/>
          <w:shd w:val="clear" w:color="auto" w:fill="FFFFFF"/>
          <w:lang w:val="en-US"/>
        </w:rPr>
        <w:t xml:space="preserve"> the documents in a local directory. </w:t>
      </w:r>
      <w:r w:rsidR="004B168D" w:rsidRPr="001A7F95">
        <w:rPr>
          <w:color w:val="333333"/>
          <w:sz w:val="24"/>
          <w:szCs w:val="24"/>
          <w:shd w:val="clear" w:color="auto" w:fill="FFFFFF"/>
          <w:lang w:val="en-US"/>
        </w:rPr>
        <w:t>The script also generate</w:t>
      </w:r>
      <w:r w:rsidR="00F45066">
        <w:rPr>
          <w:color w:val="333333"/>
          <w:sz w:val="24"/>
          <w:szCs w:val="24"/>
          <w:shd w:val="clear" w:color="auto" w:fill="FFFFFF"/>
          <w:lang w:val="en-US"/>
        </w:rPr>
        <w:t>d</w:t>
      </w:r>
      <w:r w:rsidR="004B168D" w:rsidRPr="001A7F95">
        <w:rPr>
          <w:color w:val="333333"/>
          <w:sz w:val="24"/>
          <w:szCs w:val="24"/>
          <w:shd w:val="clear" w:color="auto" w:fill="FFFFFF"/>
          <w:lang w:val="en-US"/>
        </w:rPr>
        <w:t xml:space="preserve"> two additional outputs:</w:t>
      </w:r>
    </w:p>
    <w:p w14:paraId="138F48C8" w14:textId="3D7123B1" w:rsidR="004B168D" w:rsidRPr="001A7F95" w:rsidRDefault="004B168D" w:rsidP="004B168D">
      <w:pPr>
        <w:pStyle w:val="ListParagraph"/>
        <w:numPr>
          <w:ilvl w:val="0"/>
          <w:numId w:val="3"/>
        </w:numPr>
        <w:jc w:val="both"/>
        <w:rPr>
          <w:color w:val="333333"/>
          <w:sz w:val="24"/>
          <w:szCs w:val="24"/>
          <w:shd w:val="clear" w:color="auto" w:fill="FFFFFF"/>
          <w:lang w:val="en-US"/>
        </w:rPr>
      </w:pPr>
      <w:r w:rsidRPr="001A7F95">
        <w:rPr>
          <w:color w:val="333333"/>
          <w:sz w:val="24"/>
          <w:szCs w:val="24"/>
          <w:shd w:val="clear" w:color="auto" w:fill="FFFFFF"/>
          <w:lang w:val="en-US"/>
        </w:rPr>
        <w:t>The “log”: a txt file contain</w:t>
      </w:r>
      <w:r w:rsidR="00F45066">
        <w:rPr>
          <w:color w:val="333333"/>
          <w:sz w:val="24"/>
          <w:szCs w:val="24"/>
          <w:shd w:val="clear" w:color="auto" w:fill="FFFFFF"/>
          <w:lang w:val="en-US"/>
        </w:rPr>
        <w:t xml:space="preserve">ing </w:t>
      </w:r>
      <w:r w:rsidRPr="001A7F95">
        <w:rPr>
          <w:color w:val="333333"/>
          <w:sz w:val="24"/>
          <w:szCs w:val="24"/>
          <w:shd w:val="clear" w:color="auto" w:fill="FFFFFF"/>
          <w:lang w:val="en-US"/>
        </w:rPr>
        <w:t>a list of the newly downloaded documents compared to the previous download</w:t>
      </w:r>
      <w:r w:rsidR="0079063D" w:rsidRPr="001A7F95">
        <w:rPr>
          <w:color w:val="333333"/>
          <w:sz w:val="24"/>
          <w:szCs w:val="24"/>
          <w:shd w:val="clear" w:color="auto" w:fill="FFFFFF"/>
          <w:lang w:val="en-US"/>
        </w:rPr>
        <w:t>;</w:t>
      </w:r>
    </w:p>
    <w:p w14:paraId="2FECC504" w14:textId="17C5F22E" w:rsidR="00DB016F" w:rsidRPr="001A7F95" w:rsidRDefault="004B168D" w:rsidP="001A7F95">
      <w:pPr>
        <w:pStyle w:val="ListParagraph"/>
        <w:numPr>
          <w:ilvl w:val="0"/>
          <w:numId w:val="3"/>
        </w:numPr>
        <w:rPr>
          <w:shd w:val="clear" w:color="auto" w:fill="FFFFFF"/>
          <w:lang w:val="en-US"/>
        </w:rPr>
      </w:pPr>
      <w:r w:rsidRPr="001A7F95">
        <w:rPr>
          <w:color w:val="333333"/>
          <w:sz w:val="24"/>
          <w:szCs w:val="24"/>
          <w:shd w:val="clear" w:color="auto" w:fill="FFFFFF"/>
          <w:lang w:val="en-US"/>
        </w:rPr>
        <w:t xml:space="preserve">A summary table: a csv file containing metadata of the reports (link </w:t>
      </w:r>
      <w:r w:rsidR="0079063D" w:rsidRPr="001A7F95">
        <w:rPr>
          <w:color w:val="333333"/>
          <w:sz w:val="24"/>
          <w:szCs w:val="24"/>
          <w:shd w:val="clear" w:color="auto" w:fill="FFFFFF"/>
          <w:lang w:val="en-US"/>
        </w:rPr>
        <w:t xml:space="preserve">to </w:t>
      </w:r>
      <w:r w:rsidRPr="001A7F95">
        <w:rPr>
          <w:color w:val="333333"/>
          <w:sz w:val="24"/>
          <w:szCs w:val="24"/>
          <w:shd w:val="clear" w:color="auto" w:fill="FFFFFF"/>
          <w:lang w:val="en-US"/>
        </w:rPr>
        <w:t xml:space="preserve">the </w:t>
      </w:r>
      <w:r w:rsidR="0079063D" w:rsidRPr="001A7F95">
        <w:rPr>
          <w:color w:val="333333"/>
          <w:sz w:val="24"/>
          <w:szCs w:val="24"/>
          <w:shd w:val="clear" w:color="auto" w:fill="FFFFFF"/>
          <w:lang w:val="en-US"/>
        </w:rPr>
        <w:t>PDF</w:t>
      </w:r>
      <w:r w:rsidRPr="001A7F95">
        <w:rPr>
          <w:color w:val="333333"/>
          <w:sz w:val="24"/>
          <w:szCs w:val="24"/>
          <w:shd w:val="clear" w:color="auto" w:fill="FFFFFF"/>
          <w:lang w:val="en-US"/>
        </w:rPr>
        <w:t>, author, size, publication date, subject</w:t>
      </w:r>
      <w:r w:rsidR="0079063D" w:rsidRPr="001A7F95">
        <w:rPr>
          <w:color w:val="333333"/>
          <w:sz w:val="24"/>
          <w:szCs w:val="24"/>
          <w:shd w:val="clear" w:color="auto" w:fill="FFFFFF"/>
          <w:lang w:val="en-US"/>
        </w:rPr>
        <w:t>,</w:t>
      </w:r>
      <w:r w:rsidRPr="001A7F95">
        <w:rPr>
          <w:color w:val="333333"/>
          <w:sz w:val="24"/>
          <w:szCs w:val="24"/>
          <w:shd w:val="clear" w:color="auto" w:fill="FFFFFF"/>
          <w:lang w:val="en-US"/>
        </w:rPr>
        <w:t xml:space="preserve"> etc</w:t>
      </w:r>
      <w:r w:rsidR="00F45066">
        <w:rPr>
          <w:color w:val="333333"/>
          <w:sz w:val="24"/>
          <w:szCs w:val="24"/>
          <w:shd w:val="clear" w:color="auto" w:fill="FFFFFF"/>
          <w:lang w:val="en-US"/>
        </w:rPr>
        <w:t>…</w:t>
      </w:r>
      <w:r w:rsidRPr="001A7F95">
        <w:rPr>
          <w:color w:val="333333"/>
          <w:sz w:val="24"/>
          <w:szCs w:val="24"/>
          <w:shd w:val="clear" w:color="auto" w:fill="FFFFFF"/>
          <w:lang w:val="en-US"/>
        </w:rPr>
        <w:t>)</w:t>
      </w:r>
      <w:r w:rsidR="0079063D" w:rsidRPr="001A7F95">
        <w:rPr>
          <w:color w:val="333333"/>
          <w:sz w:val="24"/>
          <w:szCs w:val="24"/>
          <w:shd w:val="clear" w:color="auto" w:fill="FFFFFF"/>
          <w:lang w:val="en-US"/>
        </w:rPr>
        <w:t>.</w:t>
      </w:r>
      <w:r w:rsidRPr="001A7F95">
        <w:rPr>
          <w:color w:val="333333"/>
          <w:sz w:val="24"/>
          <w:szCs w:val="24"/>
          <w:shd w:val="clear" w:color="auto" w:fill="FFFFFF"/>
          <w:lang w:val="en-US"/>
        </w:rPr>
        <w:t xml:space="preserve"> </w:t>
      </w:r>
    </w:p>
    <w:p w14:paraId="7111B649" w14:textId="77777777" w:rsidR="00F45066" w:rsidRPr="001A7F95" w:rsidRDefault="00F45066">
      <w:pPr>
        <w:jc w:val="both"/>
        <w:rPr>
          <w:color w:val="333333"/>
          <w:sz w:val="24"/>
          <w:szCs w:val="24"/>
          <w:shd w:val="clear" w:color="auto" w:fill="FFFFFF"/>
          <w:lang w:val="en-US"/>
        </w:rPr>
      </w:pPr>
    </w:p>
    <w:p w14:paraId="76932123" w14:textId="49E87DC7" w:rsidR="004B168D" w:rsidRPr="001A7F95" w:rsidRDefault="0079063D" w:rsidP="001A7F95">
      <w:pPr>
        <w:rPr>
          <w:b/>
          <w:shd w:val="clear" w:color="auto" w:fill="FFFFFF"/>
          <w:lang w:val="en-US"/>
        </w:rPr>
      </w:pPr>
      <w:r w:rsidRPr="001A7F95">
        <w:rPr>
          <w:b/>
          <w:shd w:val="clear" w:color="auto" w:fill="FFFFFF"/>
          <w:lang w:val="en-US"/>
        </w:rPr>
        <w:lastRenderedPageBreak/>
        <w:t>Wrangling</w:t>
      </w:r>
      <w:r w:rsidR="00F45066">
        <w:rPr>
          <w:b/>
          <w:shd w:val="clear" w:color="auto" w:fill="FFFFFF"/>
          <w:lang w:val="en-US"/>
        </w:rPr>
        <w:t xml:space="preserve"> - </w:t>
      </w:r>
      <w:r w:rsidR="004B168D" w:rsidRPr="001A7F95">
        <w:rPr>
          <w:b/>
          <w:shd w:val="clear" w:color="auto" w:fill="FFFFFF"/>
          <w:lang w:val="en-US"/>
        </w:rPr>
        <w:t>PDF to HTML</w:t>
      </w:r>
    </w:p>
    <w:p w14:paraId="7A004D0B" w14:textId="694256E6" w:rsidR="009A00CF" w:rsidRPr="001A7F95" w:rsidRDefault="004B168D" w:rsidP="0079063D">
      <w:pPr>
        <w:jc w:val="both"/>
        <w:rPr>
          <w:color w:val="333333"/>
          <w:sz w:val="24"/>
          <w:szCs w:val="24"/>
          <w:shd w:val="clear" w:color="auto" w:fill="FFFFFF"/>
          <w:lang w:val="en-US"/>
        </w:rPr>
      </w:pPr>
      <w:r w:rsidRPr="001A7F95">
        <w:rPr>
          <w:color w:val="333333"/>
          <w:sz w:val="24"/>
          <w:szCs w:val="24"/>
          <w:shd w:val="clear" w:color="auto" w:fill="FFFFFF"/>
          <w:lang w:val="en-US"/>
        </w:rPr>
        <w:t>Once downloaded</w:t>
      </w:r>
      <w:r w:rsidR="00F85FF6">
        <w:rPr>
          <w:color w:val="333333"/>
          <w:sz w:val="24"/>
          <w:szCs w:val="24"/>
          <w:shd w:val="clear" w:color="auto" w:fill="FFFFFF"/>
          <w:lang w:val="en-US"/>
        </w:rPr>
        <w:t>,</w:t>
      </w:r>
      <w:r w:rsidRPr="001A7F95">
        <w:rPr>
          <w:color w:val="333333"/>
          <w:sz w:val="24"/>
          <w:szCs w:val="24"/>
          <w:shd w:val="clear" w:color="auto" w:fill="FFFFFF"/>
          <w:lang w:val="en-US"/>
        </w:rPr>
        <w:t xml:space="preserve"> the next step was to convert the documents </w:t>
      </w:r>
      <w:r w:rsidR="009A00CF" w:rsidRPr="001A7F95">
        <w:rPr>
          <w:color w:val="333333"/>
          <w:sz w:val="24"/>
          <w:szCs w:val="24"/>
          <w:shd w:val="clear" w:color="auto" w:fill="FFFFFF"/>
          <w:lang w:val="en-US"/>
        </w:rPr>
        <w:t xml:space="preserve">to </w:t>
      </w:r>
      <w:r w:rsidRPr="001A7F95">
        <w:rPr>
          <w:color w:val="333333"/>
          <w:sz w:val="24"/>
          <w:szCs w:val="24"/>
          <w:shd w:val="clear" w:color="auto" w:fill="FFFFFF"/>
          <w:lang w:val="en-US"/>
        </w:rPr>
        <w:t>a format other than PDF</w:t>
      </w:r>
      <w:r w:rsidR="0079063D" w:rsidRPr="001A7F95">
        <w:rPr>
          <w:color w:val="333333"/>
          <w:sz w:val="24"/>
          <w:szCs w:val="24"/>
          <w:shd w:val="clear" w:color="auto" w:fill="FFFFFF"/>
          <w:lang w:val="en-US"/>
        </w:rPr>
        <w:t>, as c</w:t>
      </w:r>
      <w:r w:rsidR="009A00CF" w:rsidRPr="001A7F95">
        <w:rPr>
          <w:color w:val="333333"/>
          <w:sz w:val="24"/>
          <w:szCs w:val="24"/>
          <w:shd w:val="clear" w:color="auto" w:fill="FFFFFF"/>
          <w:lang w:val="en-US"/>
        </w:rPr>
        <w:t xml:space="preserve">reating a generic process to extract data from </w:t>
      </w:r>
      <w:r w:rsidR="0079063D" w:rsidRPr="001A7F95">
        <w:rPr>
          <w:color w:val="333333"/>
          <w:sz w:val="24"/>
          <w:szCs w:val="24"/>
          <w:shd w:val="clear" w:color="auto" w:fill="FFFFFF"/>
          <w:lang w:val="en-US"/>
        </w:rPr>
        <w:t xml:space="preserve">PDFs </w:t>
      </w:r>
      <w:r w:rsidR="009A00CF" w:rsidRPr="001A7F95">
        <w:rPr>
          <w:color w:val="333333"/>
          <w:sz w:val="24"/>
          <w:szCs w:val="24"/>
          <w:shd w:val="clear" w:color="auto" w:fill="FFFFFF"/>
          <w:lang w:val="en-US"/>
        </w:rPr>
        <w:t>is quite difficult</w:t>
      </w:r>
      <w:r w:rsidRPr="001A7F95">
        <w:rPr>
          <w:color w:val="333333"/>
          <w:sz w:val="24"/>
          <w:szCs w:val="24"/>
          <w:shd w:val="clear" w:color="auto" w:fill="FFFFFF"/>
          <w:lang w:val="en-US"/>
        </w:rPr>
        <w:t>.</w:t>
      </w:r>
      <w:r w:rsidR="0079063D" w:rsidRPr="001A7F95">
        <w:rPr>
          <w:color w:val="333333"/>
          <w:sz w:val="24"/>
          <w:szCs w:val="24"/>
          <w:shd w:val="clear" w:color="auto" w:fill="FFFFFF"/>
          <w:lang w:val="en-US"/>
        </w:rPr>
        <w:t xml:space="preserve"> We converted </w:t>
      </w:r>
      <w:r w:rsidR="009A00CF" w:rsidRPr="001A7F95">
        <w:rPr>
          <w:color w:val="333333"/>
          <w:sz w:val="24"/>
          <w:szCs w:val="24"/>
          <w:shd w:val="clear" w:color="auto" w:fill="FFFFFF"/>
          <w:lang w:val="en-US"/>
        </w:rPr>
        <w:t>documents to HTM</w:t>
      </w:r>
      <w:r w:rsidR="0079063D" w:rsidRPr="001A7F95">
        <w:rPr>
          <w:color w:val="333333"/>
          <w:sz w:val="24"/>
          <w:szCs w:val="24"/>
          <w:shd w:val="clear" w:color="auto" w:fill="FFFFFF"/>
          <w:lang w:val="en-US"/>
        </w:rPr>
        <w:t>L</w:t>
      </w:r>
      <w:r w:rsidR="009A00CF" w:rsidRPr="001A7F95">
        <w:rPr>
          <w:color w:val="333333"/>
          <w:sz w:val="24"/>
          <w:szCs w:val="24"/>
          <w:shd w:val="clear" w:color="auto" w:fill="FFFFFF"/>
          <w:lang w:val="en-US"/>
        </w:rPr>
        <w:t xml:space="preserve"> format</w:t>
      </w:r>
      <w:r w:rsidR="0079063D" w:rsidRPr="001A7F95">
        <w:rPr>
          <w:color w:val="333333"/>
          <w:sz w:val="24"/>
          <w:szCs w:val="24"/>
          <w:shd w:val="clear" w:color="auto" w:fill="FFFFFF"/>
          <w:lang w:val="en-US"/>
        </w:rPr>
        <w:t xml:space="preserve">, which is easier to map and clean. We also chose this format because the conversion is well documented and easy to use with “pdfminer”, and some team members had experience with this process. </w:t>
      </w:r>
      <w:r w:rsidR="009A00CF" w:rsidRPr="001A7F95">
        <w:rPr>
          <w:color w:val="333333"/>
          <w:sz w:val="24"/>
          <w:szCs w:val="24"/>
          <w:shd w:val="clear" w:color="auto" w:fill="FFFFFF"/>
          <w:lang w:val="en-US"/>
        </w:rPr>
        <w:t xml:space="preserve"> </w:t>
      </w:r>
    </w:p>
    <w:p w14:paraId="78988CB0" w14:textId="36602057" w:rsidR="00CC5C94" w:rsidRPr="001A7F95" w:rsidRDefault="009A00CF"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The script we created </w:t>
      </w:r>
      <w:r w:rsidR="003D5395" w:rsidRPr="001A7F95">
        <w:rPr>
          <w:color w:val="333333"/>
          <w:sz w:val="24"/>
          <w:szCs w:val="24"/>
          <w:shd w:val="clear" w:color="auto" w:fill="FFFFFF"/>
          <w:lang w:val="en-US"/>
        </w:rPr>
        <w:t xml:space="preserve">called </w:t>
      </w:r>
      <w:r w:rsidRPr="001A7F95">
        <w:rPr>
          <w:color w:val="333333"/>
          <w:sz w:val="24"/>
          <w:szCs w:val="24"/>
          <w:shd w:val="clear" w:color="auto" w:fill="FFFFFF"/>
          <w:lang w:val="en-US"/>
        </w:rPr>
        <w:t>the converter module of the pdfminer library and generat</w:t>
      </w:r>
      <w:r w:rsidR="003D5395" w:rsidRPr="001A7F95">
        <w:rPr>
          <w:color w:val="333333"/>
          <w:sz w:val="24"/>
          <w:szCs w:val="24"/>
          <w:shd w:val="clear" w:color="auto" w:fill="FFFFFF"/>
          <w:lang w:val="en-US"/>
        </w:rPr>
        <w:t xml:space="preserve">ed </w:t>
      </w:r>
      <w:r w:rsidRPr="001A7F95">
        <w:rPr>
          <w:color w:val="333333"/>
          <w:sz w:val="24"/>
          <w:szCs w:val="24"/>
          <w:shd w:val="clear" w:color="auto" w:fill="FFFFFF"/>
          <w:lang w:val="en-US"/>
        </w:rPr>
        <w:t xml:space="preserve">the HTML equivalent of each Article IV. </w:t>
      </w:r>
      <w:r w:rsidR="00CC5C94" w:rsidRPr="001A7F95">
        <w:rPr>
          <w:color w:val="333333"/>
          <w:sz w:val="24"/>
          <w:szCs w:val="24"/>
          <w:shd w:val="clear" w:color="auto" w:fill="FFFFFF"/>
          <w:lang w:val="en-US"/>
        </w:rPr>
        <w:t>However,</w:t>
      </w:r>
      <w:r w:rsidRPr="001A7F95">
        <w:rPr>
          <w:color w:val="333333"/>
          <w:sz w:val="24"/>
          <w:szCs w:val="24"/>
          <w:shd w:val="clear" w:color="auto" w:fill="FFFFFF"/>
          <w:lang w:val="en-US"/>
        </w:rPr>
        <w:t xml:space="preserve"> while </w:t>
      </w:r>
      <w:r w:rsidR="003D5395" w:rsidRPr="001A7F95">
        <w:rPr>
          <w:color w:val="333333"/>
          <w:sz w:val="24"/>
          <w:szCs w:val="24"/>
          <w:shd w:val="clear" w:color="auto" w:fill="FFFFFF"/>
          <w:lang w:val="en-US"/>
        </w:rPr>
        <w:t xml:space="preserve">running </w:t>
      </w:r>
      <w:r w:rsidRPr="001A7F95">
        <w:rPr>
          <w:color w:val="333333"/>
          <w:sz w:val="24"/>
          <w:szCs w:val="24"/>
          <w:shd w:val="clear" w:color="auto" w:fill="FFFFFF"/>
          <w:lang w:val="en-US"/>
        </w:rPr>
        <w:t xml:space="preserve">this </w:t>
      </w:r>
      <w:r w:rsidR="003D5395" w:rsidRPr="001A7F95">
        <w:rPr>
          <w:color w:val="333333"/>
          <w:sz w:val="24"/>
          <w:szCs w:val="24"/>
          <w:shd w:val="clear" w:color="auto" w:fill="FFFFFF"/>
          <w:lang w:val="en-US"/>
        </w:rPr>
        <w:t>on</w:t>
      </w:r>
      <w:r w:rsidRPr="001A7F95">
        <w:rPr>
          <w:color w:val="333333"/>
          <w:sz w:val="24"/>
          <w:szCs w:val="24"/>
          <w:shd w:val="clear" w:color="auto" w:fill="FFFFFF"/>
          <w:lang w:val="en-US"/>
        </w:rPr>
        <w:t xml:space="preserve"> the entire set of documents</w:t>
      </w:r>
      <w:r w:rsidR="003D5395" w:rsidRPr="001A7F95">
        <w:rPr>
          <w:color w:val="333333"/>
          <w:sz w:val="24"/>
          <w:szCs w:val="24"/>
          <w:shd w:val="clear" w:color="auto" w:fill="FFFFFF"/>
          <w:lang w:val="en-US"/>
        </w:rPr>
        <w:t xml:space="preserve">, we noticed that </w:t>
      </w:r>
      <w:r w:rsidRPr="001A7F95">
        <w:rPr>
          <w:color w:val="333333"/>
          <w:sz w:val="24"/>
          <w:szCs w:val="24"/>
          <w:shd w:val="clear" w:color="auto" w:fill="FFFFFF"/>
          <w:lang w:val="en-US"/>
        </w:rPr>
        <w:t xml:space="preserve">some of </w:t>
      </w:r>
      <w:r w:rsidR="003D5395" w:rsidRPr="001A7F95">
        <w:rPr>
          <w:color w:val="333333"/>
          <w:sz w:val="24"/>
          <w:szCs w:val="24"/>
          <w:shd w:val="clear" w:color="auto" w:fill="FFFFFF"/>
          <w:lang w:val="en-US"/>
        </w:rPr>
        <w:t xml:space="preserve">the documents </w:t>
      </w:r>
      <w:r w:rsidRPr="001A7F95">
        <w:rPr>
          <w:color w:val="333333"/>
          <w:sz w:val="24"/>
          <w:szCs w:val="24"/>
          <w:shd w:val="clear" w:color="auto" w:fill="FFFFFF"/>
          <w:lang w:val="en-US"/>
        </w:rPr>
        <w:t>were not processed</w:t>
      </w:r>
      <w:r w:rsidR="003D5395" w:rsidRPr="001A7F95">
        <w:rPr>
          <w:color w:val="333333"/>
          <w:sz w:val="24"/>
          <w:szCs w:val="24"/>
          <w:shd w:val="clear" w:color="auto" w:fill="FFFFFF"/>
          <w:lang w:val="en-US"/>
        </w:rPr>
        <w:t xml:space="preserve"> at all, while some </w:t>
      </w:r>
      <w:r w:rsidRPr="001A7F95">
        <w:rPr>
          <w:color w:val="333333"/>
          <w:sz w:val="24"/>
          <w:szCs w:val="24"/>
          <w:shd w:val="clear" w:color="auto" w:fill="FFFFFF"/>
          <w:lang w:val="en-US"/>
        </w:rPr>
        <w:t xml:space="preserve">would </w:t>
      </w:r>
      <w:r w:rsidR="00CC5C94" w:rsidRPr="001A7F95">
        <w:rPr>
          <w:color w:val="333333"/>
          <w:sz w:val="24"/>
          <w:szCs w:val="24"/>
          <w:shd w:val="clear" w:color="auto" w:fill="FFFFFF"/>
          <w:lang w:val="en-US"/>
        </w:rPr>
        <w:t>process indefinitely</w:t>
      </w:r>
      <w:r w:rsidR="003D5395" w:rsidRPr="001A7F95">
        <w:rPr>
          <w:color w:val="333333"/>
          <w:sz w:val="24"/>
          <w:szCs w:val="24"/>
          <w:shd w:val="clear" w:color="auto" w:fill="FFFFFF"/>
          <w:lang w:val="en-US"/>
        </w:rPr>
        <w:t xml:space="preserve"> and not move to the next record. </w:t>
      </w:r>
      <w:r w:rsidR="00CC5C94" w:rsidRPr="001A7F95">
        <w:rPr>
          <w:color w:val="333333"/>
          <w:sz w:val="24"/>
          <w:szCs w:val="24"/>
          <w:shd w:val="clear" w:color="auto" w:fill="FFFFFF"/>
          <w:lang w:val="en-US"/>
        </w:rPr>
        <w:t xml:space="preserve">After some research, we realized that this was due to the existence of horizontal tables and text which was not handled by the </w:t>
      </w:r>
      <w:r w:rsidR="003D5395" w:rsidRPr="001A7F95">
        <w:rPr>
          <w:color w:val="333333"/>
          <w:sz w:val="24"/>
          <w:szCs w:val="24"/>
          <w:shd w:val="clear" w:color="auto" w:fill="FFFFFF"/>
          <w:lang w:val="en-US"/>
        </w:rPr>
        <w:t xml:space="preserve">converter </w:t>
      </w:r>
      <w:r w:rsidR="00CC5C94" w:rsidRPr="001A7F95">
        <w:rPr>
          <w:color w:val="333333"/>
          <w:sz w:val="24"/>
          <w:szCs w:val="24"/>
          <w:shd w:val="clear" w:color="auto" w:fill="FFFFFF"/>
          <w:lang w:val="en-US"/>
        </w:rPr>
        <w:t xml:space="preserve">module. To avoid this, we </w:t>
      </w:r>
      <w:r w:rsidR="003D5395" w:rsidRPr="001A7F95">
        <w:rPr>
          <w:color w:val="333333"/>
          <w:sz w:val="24"/>
          <w:szCs w:val="24"/>
          <w:shd w:val="clear" w:color="auto" w:fill="FFFFFF"/>
          <w:lang w:val="en-US"/>
        </w:rPr>
        <w:t>added a</w:t>
      </w:r>
      <w:r w:rsidR="00CC5C94" w:rsidRPr="001A7F95">
        <w:rPr>
          <w:color w:val="333333"/>
          <w:sz w:val="24"/>
          <w:szCs w:val="24"/>
          <w:shd w:val="clear" w:color="auto" w:fill="FFFFFF"/>
          <w:lang w:val="en-US"/>
        </w:rPr>
        <w:t xml:space="preserve"> timer </w:t>
      </w:r>
      <w:r w:rsidR="003D5395" w:rsidRPr="001A7F95">
        <w:rPr>
          <w:color w:val="333333"/>
          <w:sz w:val="24"/>
          <w:szCs w:val="24"/>
          <w:shd w:val="clear" w:color="auto" w:fill="FFFFFF"/>
          <w:lang w:val="en-US"/>
        </w:rPr>
        <w:t xml:space="preserve">to </w:t>
      </w:r>
      <w:r w:rsidR="00CC5C94" w:rsidRPr="001A7F95">
        <w:rPr>
          <w:color w:val="333333"/>
          <w:sz w:val="24"/>
          <w:szCs w:val="24"/>
          <w:shd w:val="clear" w:color="auto" w:fill="FFFFFF"/>
          <w:lang w:val="en-US"/>
        </w:rPr>
        <w:t xml:space="preserve">the script </w:t>
      </w:r>
      <w:r w:rsidR="003D5395" w:rsidRPr="001A7F95">
        <w:rPr>
          <w:color w:val="333333"/>
          <w:sz w:val="24"/>
          <w:szCs w:val="24"/>
          <w:shd w:val="clear" w:color="auto" w:fill="FFFFFF"/>
          <w:lang w:val="en-US"/>
        </w:rPr>
        <w:t xml:space="preserve">that would </w:t>
      </w:r>
      <w:r w:rsidR="00CC5C94" w:rsidRPr="001A7F95">
        <w:rPr>
          <w:color w:val="333333"/>
          <w:sz w:val="24"/>
          <w:szCs w:val="24"/>
          <w:shd w:val="clear" w:color="auto" w:fill="FFFFFF"/>
          <w:lang w:val="en-US"/>
        </w:rPr>
        <w:t>kick a document out and mov</w:t>
      </w:r>
      <w:r w:rsidR="003D5395" w:rsidRPr="001A7F95">
        <w:rPr>
          <w:color w:val="333333"/>
          <w:sz w:val="24"/>
          <w:szCs w:val="24"/>
          <w:shd w:val="clear" w:color="auto" w:fill="FFFFFF"/>
          <w:lang w:val="en-US"/>
        </w:rPr>
        <w:t xml:space="preserve">e </w:t>
      </w:r>
      <w:r w:rsidR="00CC5C94" w:rsidRPr="001A7F95">
        <w:rPr>
          <w:color w:val="333333"/>
          <w:sz w:val="24"/>
          <w:szCs w:val="24"/>
          <w:shd w:val="clear" w:color="auto" w:fill="FFFFFF"/>
          <w:lang w:val="en-US"/>
        </w:rPr>
        <w:t xml:space="preserve">to the next one if no output was generated after </w:t>
      </w:r>
      <w:r w:rsidR="00853AF2">
        <w:rPr>
          <w:color w:val="333333"/>
          <w:sz w:val="24"/>
          <w:szCs w:val="24"/>
          <w:shd w:val="clear" w:color="auto" w:fill="FFFFFF"/>
          <w:lang w:val="en-US"/>
        </w:rPr>
        <w:t xml:space="preserve">180 seconds. </w:t>
      </w:r>
      <w:r w:rsidR="00CC5C94" w:rsidRPr="001A7F95">
        <w:rPr>
          <w:color w:val="333333"/>
          <w:sz w:val="24"/>
          <w:szCs w:val="24"/>
          <w:shd w:val="clear" w:color="auto" w:fill="FFFFFF"/>
          <w:lang w:val="en-US"/>
        </w:rPr>
        <w:t>Th</w:t>
      </w:r>
      <w:r w:rsidR="003D5395" w:rsidRPr="001A7F95">
        <w:rPr>
          <w:color w:val="333333"/>
          <w:sz w:val="24"/>
          <w:szCs w:val="24"/>
          <w:shd w:val="clear" w:color="auto" w:fill="FFFFFF"/>
          <w:lang w:val="en-US"/>
        </w:rPr>
        <w:t xml:space="preserve">e </w:t>
      </w:r>
      <w:r w:rsidR="00CC5C94" w:rsidRPr="001A7F95">
        <w:rPr>
          <w:color w:val="333333"/>
          <w:sz w:val="24"/>
          <w:szCs w:val="24"/>
          <w:shd w:val="clear" w:color="auto" w:fill="FFFFFF"/>
          <w:lang w:val="en-US"/>
        </w:rPr>
        <w:t xml:space="preserve">updated script generated a set of 372 </w:t>
      </w:r>
      <w:r w:rsidR="003D5395" w:rsidRPr="001A7F95">
        <w:rPr>
          <w:color w:val="333333"/>
          <w:sz w:val="24"/>
          <w:szCs w:val="24"/>
          <w:shd w:val="clear" w:color="auto" w:fill="FFFFFF"/>
          <w:lang w:val="en-US"/>
        </w:rPr>
        <w:t>HTML</w:t>
      </w:r>
      <w:r w:rsidR="00CC5C94" w:rsidRPr="001A7F95">
        <w:rPr>
          <w:color w:val="333333"/>
          <w:sz w:val="24"/>
          <w:szCs w:val="24"/>
          <w:shd w:val="clear" w:color="auto" w:fill="FFFFFF"/>
          <w:lang w:val="en-US"/>
        </w:rPr>
        <w:t xml:space="preserve"> </w:t>
      </w:r>
      <w:r w:rsidR="003D5395" w:rsidRPr="001A7F95">
        <w:rPr>
          <w:color w:val="333333"/>
          <w:sz w:val="24"/>
          <w:szCs w:val="24"/>
          <w:shd w:val="clear" w:color="auto" w:fill="FFFFFF"/>
          <w:lang w:val="en-US"/>
        </w:rPr>
        <w:t>A</w:t>
      </w:r>
      <w:r w:rsidR="00CC5C94" w:rsidRPr="001A7F95">
        <w:rPr>
          <w:color w:val="333333"/>
          <w:sz w:val="24"/>
          <w:szCs w:val="24"/>
          <w:shd w:val="clear" w:color="auto" w:fill="FFFFFF"/>
          <w:lang w:val="en-US"/>
        </w:rPr>
        <w:t>rticle IV reports from 2013 to 2017.</w:t>
      </w:r>
    </w:p>
    <w:p w14:paraId="0F5A3925" w14:textId="5478BC46" w:rsidR="00CC5C94" w:rsidRPr="001A7F95" w:rsidRDefault="00F45066" w:rsidP="001A7F95">
      <w:pPr>
        <w:jc w:val="both"/>
        <w:rPr>
          <w:b/>
          <w:color w:val="333333"/>
          <w:sz w:val="24"/>
          <w:szCs w:val="24"/>
          <w:shd w:val="clear" w:color="auto" w:fill="FFFFFF"/>
          <w:lang w:val="en-US"/>
        </w:rPr>
      </w:pPr>
      <w:r>
        <w:rPr>
          <w:b/>
          <w:color w:val="333333"/>
          <w:sz w:val="24"/>
          <w:szCs w:val="24"/>
          <w:shd w:val="clear" w:color="auto" w:fill="FFFFFF"/>
          <w:lang w:val="en-US"/>
        </w:rPr>
        <w:t xml:space="preserve">Wrangling - </w:t>
      </w:r>
      <w:r w:rsidR="00CC5C94" w:rsidRPr="001A7F95">
        <w:rPr>
          <w:b/>
          <w:color w:val="333333"/>
          <w:sz w:val="24"/>
          <w:szCs w:val="24"/>
          <w:shd w:val="clear" w:color="auto" w:fill="FFFFFF"/>
          <w:lang w:val="en-US"/>
        </w:rPr>
        <w:t>Extracting content</w:t>
      </w:r>
    </w:p>
    <w:p w14:paraId="134F0800" w14:textId="7FD2063B" w:rsidR="001159B1" w:rsidRPr="001A7F95" w:rsidRDefault="001159B1"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Running a clustering and tagging algorithm on the entire text contained in an Article IV would generate a lot of noise since we were only targeting some of the main topics such as </w:t>
      </w:r>
      <w:r w:rsidR="00B94448" w:rsidRPr="001A7F95">
        <w:rPr>
          <w:color w:val="333333"/>
          <w:sz w:val="24"/>
          <w:szCs w:val="24"/>
          <w:shd w:val="clear" w:color="auto" w:fill="FFFFFF"/>
          <w:lang w:val="en-US"/>
        </w:rPr>
        <w:t>“</w:t>
      </w:r>
      <w:r w:rsidRPr="001A7F95">
        <w:rPr>
          <w:color w:val="333333"/>
          <w:sz w:val="24"/>
          <w:szCs w:val="24"/>
          <w:shd w:val="clear" w:color="auto" w:fill="FFFFFF"/>
          <w:lang w:val="en-US"/>
        </w:rPr>
        <w:t>fiscal</w:t>
      </w:r>
      <w:r w:rsidR="00B94448" w:rsidRPr="001A7F95">
        <w:rPr>
          <w:color w:val="333333"/>
          <w:sz w:val="24"/>
          <w:szCs w:val="24"/>
          <w:shd w:val="clear" w:color="auto" w:fill="FFFFFF"/>
          <w:lang w:val="en-US"/>
        </w:rPr>
        <w:t>”</w:t>
      </w:r>
      <w:r w:rsidRPr="001A7F95">
        <w:rPr>
          <w:color w:val="333333"/>
          <w:sz w:val="24"/>
          <w:szCs w:val="24"/>
          <w:shd w:val="clear" w:color="auto" w:fill="FFFFFF"/>
          <w:lang w:val="en-US"/>
        </w:rPr>
        <w:t xml:space="preserve"> or </w:t>
      </w:r>
      <w:r w:rsidR="00B94448" w:rsidRPr="001A7F95">
        <w:rPr>
          <w:color w:val="333333"/>
          <w:sz w:val="24"/>
          <w:szCs w:val="24"/>
          <w:shd w:val="clear" w:color="auto" w:fill="FFFFFF"/>
          <w:lang w:val="en-US"/>
        </w:rPr>
        <w:t>“m</w:t>
      </w:r>
      <w:r w:rsidRPr="001A7F95">
        <w:rPr>
          <w:color w:val="333333"/>
          <w:sz w:val="24"/>
          <w:szCs w:val="24"/>
          <w:shd w:val="clear" w:color="auto" w:fill="FFFFFF"/>
          <w:lang w:val="en-US"/>
        </w:rPr>
        <w:t>onetary</w:t>
      </w:r>
      <w:r w:rsidR="00B94448" w:rsidRPr="001A7F95">
        <w:rPr>
          <w:color w:val="333333"/>
          <w:sz w:val="24"/>
          <w:szCs w:val="24"/>
          <w:shd w:val="clear" w:color="auto" w:fill="FFFFFF"/>
          <w:lang w:val="en-US"/>
        </w:rPr>
        <w:t>”</w:t>
      </w:r>
      <w:r w:rsidRPr="001A7F95">
        <w:rPr>
          <w:color w:val="333333"/>
          <w:sz w:val="24"/>
          <w:szCs w:val="24"/>
          <w:shd w:val="clear" w:color="auto" w:fill="FFFFFF"/>
          <w:lang w:val="en-US"/>
        </w:rPr>
        <w:t xml:space="preserve"> and also due to the existence of a lot of tables, charts and numeric analysis that was not of a very big importance to us in the </w:t>
      </w:r>
      <w:r w:rsidR="003D5395" w:rsidRPr="001A7F95">
        <w:rPr>
          <w:color w:val="333333"/>
          <w:sz w:val="24"/>
          <w:szCs w:val="24"/>
          <w:shd w:val="clear" w:color="auto" w:fill="FFFFFF"/>
          <w:lang w:val="en-US"/>
        </w:rPr>
        <w:t xml:space="preserve">scope </w:t>
      </w:r>
      <w:r w:rsidRPr="001A7F95">
        <w:rPr>
          <w:color w:val="333333"/>
          <w:sz w:val="24"/>
          <w:szCs w:val="24"/>
          <w:shd w:val="clear" w:color="auto" w:fill="FFFFFF"/>
          <w:lang w:val="en-US"/>
        </w:rPr>
        <w:t>of this project. To avoid this, the idea was to extract specific chunk</w:t>
      </w:r>
      <w:r w:rsidR="003805F9" w:rsidRPr="001A7F95">
        <w:rPr>
          <w:color w:val="333333"/>
          <w:sz w:val="24"/>
          <w:szCs w:val="24"/>
          <w:shd w:val="clear" w:color="auto" w:fill="FFFFFF"/>
          <w:lang w:val="en-US"/>
        </w:rPr>
        <w:t>s</w:t>
      </w:r>
      <w:r w:rsidRPr="001A7F95">
        <w:rPr>
          <w:color w:val="333333"/>
          <w:sz w:val="24"/>
          <w:szCs w:val="24"/>
          <w:shd w:val="clear" w:color="auto" w:fill="FFFFFF"/>
          <w:lang w:val="en-US"/>
        </w:rPr>
        <w:t xml:space="preserve"> of text related to the main topics discussed in the reports and run </w:t>
      </w:r>
      <w:r w:rsidR="003805F9" w:rsidRPr="001A7F95">
        <w:rPr>
          <w:color w:val="333333"/>
          <w:sz w:val="24"/>
          <w:szCs w:val="24"/>
          <w:shd w:val="clear" w:color="auto" w:fill="FFFFFF"/>
          <w:lang w:val="en-US"/>
        </w:rPr>
        <w:t xml:space="preserve">the </w:t>
      </w:r>
      <w:r w:rsidRPr="001A7F95">
        <w:rPr>
          <w:color w:val="333333"/>
          <w:sz w:val="24"/>
          <w:szCs w:val="24"/>
          <w:shd w:val="clear" w:color="auto" w:fill="FFFFFF"/>
          <w:lang w:val="en-US"/>
        </w:rPr>
        <w:t>algorithm</w:t>
      </w:r>
      <w:r w:rsidR="003805F9" w:rsidRPr="001A7F95">
        <w:rPr>
          <w:color w:val="333333"/>
          <w:sz w:val="24"/>
          <w:szCs w:val="24"/>
          <w:shd w:val="clear" w:color="auto" w:fill="FFFFFF"/>
          <w:lang w:val="en-US"/>
        </w:rPr>
        <w:t xml:space="preserve"> on</w:t>
      </w:r>
      <w:r w:rsidRPr="001A7F95">
        <w:rPr>
          <w:color w:val="333333"/>
          <w:sz w:val="24"/>
          <w:szCs w:val="24"/>
          <w:shd w:val="clear" w:color="auto" w:fill="FFFFFF"/>
          <w:lang w:val="en-US"/>
        </w:rPr>
        <w:t xml:space="preserve"> those.</w:t>
      </w:r>
    </w:p>
    <w:p w14:paraId="59F2AD62" w14:textId="77777777" w:rsidR="007222F0" w:rsidRPr="001A7F95" w:rsidRDefault="001159B1"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Once we started analyzing the previously generated HTML documents we noticed that for many cased the HTML tags were not very well structured and there is no generic path that would allow to easily and </w:t>
      </w:r>
      <w:r w:rsidR="007222F0" w:rsidRPr="001A7F95">
        <w:rPr>
          <w:color w:val="333333"/>
          <w:sz w:val="24"/>
          <w:szCs w:val="24"/>
          <w:shd w:val="clear" w:color="auto" w:fill="FFFFFF"/>
          <w:lang w:val="en-US"/>
        </w:rPr>
        <w:t xml:space="preserve">generically </w:t>
      </w:r>
      <w:r w:rsidRPr="001A7F95">
        <w:rPr>
          <w:color w:val="333333"/>
          <w:sz w:val="24"/>
          <w:szCs w:val="24"/>
          <w:shd w:val="clear" w:color="auto" w:fill="FFFFFF"/>
          <w:lang w:val="en-US"/>
        </w:rPr>
        <w:t>extract</w:t>
      </w:r>
      <w:r w:rsidR="007222F0" w:rsidRPr="001A7F95">
        <w:rPr>
          <w:color w:val="333333"/>
          <w:sz w:val="24"/>
          <w:szCs w:val="24"/>
          <w:shd w:val="clear" w:color="auto" w:fill="FFFFFF"/>
          <w:lang w:val="en-US"/>
        </w:rPr>
        <w:t xml:space="preserve"> text related to the main topics of each Article IV. </w:t>
      </w:r>
    </w:p>
    <w:p w14:paraId="67DC8D87" w14:textId="5ED03DA4" w:rsidR="007222F0" w:rsidRPr="001A7F95" w:rsidRDefault="007222F0"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After trying several approaches, we </w:t>
      </w:r>
      <w:r w:rsidR="00B94448" w:rsidRPr="001A7F95">
        <w:rPr>
          <w:color w:val="333333"/>
          <w:sz w:val="24"/>
          <w:szCs w:val="24"/>
          <w:shd w:val="clear" w:color="auto" w:fill="FFFFFF"/>
          <w:lang w:val="en-US"/>
        </w:rPr>
        <w:t xml:space="preserve">observed </w:t>
      </w:r>
      <w:r w:rsidRPr="001A7F95">
        <w:rPr>
          <w:color w:val="333333"/>
          <w:sz w:val="24"/>
          <w:szCs w:val="24"/>
          <w:shd w:val="clear" w:color="auto" w:fill="FFFFFF"/>
          <w:lang w:val="en-US"/>
        </w:rPr>
        <w:t>that the thing in common to all the HTML files was how the tables of content</w:t>
      </w:r>
      <w:r w:rsidR="00B94448" w:rsidRPr="001A7F95">
        <w:rPr>
          <w:color w:val="333333"/>
          <w:sz w:val="24"/>
          <w:szCs w:val="24"/>
          <w:shd w:val="clear" w:color="auto" w:fill="FFFFFF"/>
          <w:lang w:val="en-US"/>
        </w:rPr>
        <w:t>s</w:t>
      </w:r>
      <w:r w:rsidRPr="001A7F95">
        <w:rPr>
          <w:color w:val="333333"/>
          <w:sz w:val="24"/>
          <w:szCs w:val="24"/>
          <w:shd w:val="clear" w:color="auto" w:fill="FFFFFF"/>
          <w:lang w:val="en-US"/>
        </w:rPr>
        <w:t xml:space="preserve"> were identified (</w:t>
      </w:r>
      <w:r w:rsidRPr="001A7F95">
        <w:rPr>
          <w:b/>
          <w:color w:val="333333"/>
          <w:sz w:val="24"/>
          <w:szCs w:val="24"/>
          <w:shd w:val="clear" w:color="auto" w:fill="FFFFFF"/>
          <w:lang w:val="en-US"/>
        </w:rPr>
        <w:t>Topic__(a number certain of underscores)__ page number</w:t>
      </w:r>
      <w:r w:rsidRPr="001A7F95">
        <w:rPr>
          <w:color w:val="333333"/>
          <w:sz w:val="24"/>
          <w:szCs w:val="24"/>
          <w:shd w:val="clear" w:color="auto" w:fill="FFFFFF"/>
          <w:lang w:val="en-US"/>
        </w:rPr>
        <w:t>). Having the table of content</w:t>
      </w:r>
      <w:r w:rsidR="00B94448" w:rsidRPr="001A7F95">
        <w:rPr>
          <w:color w:val="333333"/>
          <w:sz w:val="24"/>
          <w:szCs w:val="24"/>
          <w:shd w:val="clear" w:color="auto" w:fill="FFFFFF"/>
          <w:lang w:val="en-US"/>
        </w:rPr>
        <w:t>s</w:t>
      </w:r>
      <w:r w:rsidRPr="001A7F95">
        <w:rPr>
          <w:color w:val="333333"/>
          <w:sz w:val="24"/>
          <w:szCs w:val="24"/>
          <w:shd w:val="clear" w:color="auto" w:fill="FFFFFF"/>
          <w:lang w:val="en-US"/>
        </w:rPr>
        <w:t xml:space="preserve"> of each document would ease the text extraction since we can identify the main topics and extract the text related to each one. The extraction of the tables of content</w:t>
      </w:r>
      <w:r w:rsidR="00B94448" w:rsidRPr="001A7F95">
        <w:rPr>
          <w:color w:val="333333"/>
          <w:sz w:val="24"/>
          <w:szCs w:val="24"/>
          <w:shd w:val="clear" w:color="auto" w:fill="FFFFFF"/>
          <w:lang w:val="en-US"/>
        </w:rPr>
        <w:t>s</w:t>
      </w:r>
      <w:r w:rsidRPr="001A7F95">
        <w:rPr>
          <w:color w:val="333333"/>
          <w:sz w:val="24"/>
          <w:szCs w:val="24"/>
          <w:shd w:val="clear" w:color="auto" w:fill="FFFFFF"/>
          <w:lang w:val="en-US"/>
        </w:rPr>
        <w:t xml:space="preserve"> was done by a python script looping through the HT</w:t>
      </w:r>
      <w:r w:rsidR="009442CE">
        <w:rPr>
          <w:color w:val="333333"/>
          <w:sz w:val="24"/>
          <w:szCs w:val="24"/>
          <w:shd w:val="clear" w:color="auto" w:fill="FFFFFF"/>
          <w:lang w:val="en-US"/>
        </w:rPr>
        <w:t xml:space="preserve">ML </w:t>
      </w:r>
      <w:r w:rsidRPr="001A7F95">
        <w:rPr>
          <w:color w:val="333333"/>
          <w:sz w:val="24"/>
          <w:szCs w:val="24"/>
          <w:shd w:val="clear" w:color="auto" w:fill="FFFFFF"/>
          <w:lang w:val="en-US"/>
        </w:rPr>
        <w:t>documents and using regular expressions for the extraction. The output of the script was a list of txt files named after the source document as shown below.</w:t>
      </w:r>
    </w:p>
    <w:p w14:paraId="132E7572" w14:textId="77777777" w:rsidR="001159B1" w:rsidRPr="001A7F95" w:rsidRDefault="001159B1" w:rsidP="00A53794">
      <w:pPr>
        <w:jc w:val="both"/>
        <w:rPr>
          <w:color w:val="333333"/>
          <w:sz w:val="24"/>
          <w:szCs w:val="24"/>
          <w:shd w:val="clear" w:color="auto" w:fill="FFFFFF"/>
          <w:lang w:val="en-US"/>
        </w:rPr>
      </w:pPr>
      <w:r w:rsidRPr="001A7F95">
        <w:rPr>
          <w:color w:val="333333"/>
          <w:sz w:val="24"/>
          <w:szCs w:val="24"/>
          <w:shd w:val="clear" w:color="auto" w:fill="FFFFFF"/>
          <w:lang w:val="en-US"/>
        </w:rPr>
        <w:t xml:space="preserve">  </w:t>
      </w:r>
    </w:p>
    <w:p w14:paraId="785C647C" w14:textId="77777777" w:rsidR="00764CB0" w:rsidRPr="001A7F95" w:rsidRDefault="00097398" w:rsidP="00A53794">
      <w:pPr>
        <w:jc w:val="both"/>
        <w:rPr>
          <w:color w:val="333333"/>
          <w:sz w:val="24"/>
          <w:szCs w:val="24"/>
          <w:shd w:val="clear" w:color="auto" w:fill="FFFFFF"/>
          <w:lang w:val="en-US"/>
        </w:rPr>
      </w:pPr>
      <w:r w:rsidRPr="001A7F95">
        <w:rPr>
          <w:noProof/>
          <w:color w:val="333333"/>
          <w:sz w:val="24"/>
          <w:szCs w:val="24"/>
          <w:shd w:val="clear" w:color="auto" w:fill="FFFFFF"/>
          <w:lang w:val="en-US"/>
        </w:rPr>
        <w:lastRenderedPageBreak/>
        <w:drawing>
          <wp:inline distT="0" distB="0" distL="0" distR="0" wp14:anchorId="161354AB" wp14:editId="7EA3EC59">
            <wp:extent cx="5734658"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90237" cy="3808456"/>
                    </a:xfrm>
                    <a:prstGeom prst="rect">
                      <a:avLst/>
                    </a:prstGeom>
                  </pic:spPr>
                </pic:pic>
              </a:graphicData>
            </a:graphic>
          </wp:inline>
        </w:drawing>
      </w:r>
    </w:p>
    <w:p w14:paraId="0B87F398" w14:textId="77777777" w:rsidR="00A53794" w:rsidRPr="001A7F95" w:rsidRDefault="00A53794">
      <w:pPr>
        <w:rPr>
          <w:color w:val="333333"/>
          <w:sz w:val="24"/>
          <w:szCs w:val="24"/>
          <w:shd w:val="clear" w:color="auto" w:fill="FFFFFF"/>
          <w:lang w:val="en-US"/>
        </w:rPr>
      </w:pPr>
    </w:p>
    <w:p w14:paraId="7998BC26" w14:textId="4EE62FDF" w:rsidR="00097398" w:rsidRPr="001A7F95" w:rsidRDefault="00097398">
      <w:pPr>
        <w:rPr>
          <w:color w:val="333333"/>
          <w:sz w:val="24"/>
          <w:szCs w:val="24"/>
          <w:shd w:val="clear" w:color="auto" w:fill="FFFFFF"/>
          <w:lang w:val="en-US"/>
        </w:rPr>
      </w:pPr>
      <w:r w:rsidRPr="001A7F95">
        <w:rPr>
          <w:color w:val="333333"/>
          <w:sz w:val="24"/>
          <w:szCs w:val="24"/>
          <w:shd w:val="clear" w:color="auto" w:fill="FFFFFF"/>
          <w:lang w:val="en-US"/>
        </w:rPr>
        <w:t>After a quick look at the created tables of content</w:t>
      </w:r>
      <w:r w:rsidR="00DC638F" w:rsidRPr="001A7F95">
        <w:rPr>
          <w:color w:val="333333"/>
          <w:sz w:val="24"/>
          <w:szCs w:val="24"/>
          <w:shd w:val="clear" w:color="auto" w:fill="FFFFFF"/>
          <w:lang w:val="en-US"/>
        </w:rPr>
        <w:t>,</w:t>
      </w:r>
      <w:r w:rsidRPr="001A7F95">
        <w:rPr>
          <w:color w:val="333333"/>
          <w:sz w:val="24"/>
          <w:szCs w:val="24"/>
          <w:shd w:val="clear" w:color="auto" w:fill="FFFFFF"/>
          <w:lang w:val="en-US"/>
        </w:rPr>
        <w:t xml:space="preserve"> we </w:t>
      </w:r>
      <w:r w:rsidR="00B94448" w:rsidRPr="001A7F95">
        <w:rPr>
          <w:color w:val="333333"/>
          <w:sz w:val="24"/>
          <w:szCs w:val="24"/>
          <w:shd w:val="clear" w:color="auto" w:fill="FFFFFF"/>
          <w:lang w:val="en-US"/>
        </w:rPr>
        <w:t xml:space="preserve">observed </w:t>
      </w:r>
      <w:r w:rsidRPr="001A7F95">
        <w:rPr>
          <w:color w:val="333333"/>
          <w:sz w:val="24"/>
          <w:szCs w:val="24"/>
          <w:shd w:val="clear" w:color="auto" w:fill="FFFFFF"/>
          <w:lang w:val="en-US"/>
        </w:rPr>
        <w:t>that all the main topics are discussed before that “Staff appraisal” of each Article IV.</w:t>
      </w:r>
    </w:p>
    <w:p w14:paraId="7376E4E7" w14:textId="510E6F00" w:rsidR="005D1947" w:rsidRPr="001A7F95" w:rsidRDefault="005D1947" w:rsidP="001A7F95">
      <w:pPr>
        <w:rPr>
          <w:b/>
          <w:sz w:val="24"/>
          <w:szCs w:val="24"/>
          <w:lang w:val="en-US"/>
        </w:rPr>
      </w:pPr>
      <w:r w:rsidRPr="001A7F95">
        <w:rPr>
          <w:b/>
          <w:sz w:val="24"/>
          <w:szCs w:val="24"/>
          <w:lang w:val="en-US"/>
        </w:rPr>
        <w:t>Creating the JSON dictionary:</w:t>
      </w:r>
    </w:p>
    <w:p w14:paraId="33386FB9" w14:textId="749B02AC" w:rsidR="00DA6936" w:rsidRPr="001A7F95" w:rsidRDefault="005D1947" w:rsidP="00DA6936">
      <w:pPr>
        <w:jc w:val="both"/>
        <w:rPr>
          <w:sz w:val="24"/>
          <w:szCs w:val="24"/>
          <w:lang w:val="en-US"/>
        </w:rPr>
      </w:pPr>
      <w:r w:rsidRPr="001A7F95">
        <w:rPr>
          <w:sz w:val="24"/>
          <w:szCs w:val="24"/>
          <w:lang w:val="en-US"/>
        </w:rPr>
        <w:t xml:space="preserve">The next step was to extract the text chunks related to each topic discussed in the reports using the table of contents and the HTML files </w:t>
      </w:r>
      <w:r w:rsidR="00DA6936" w:rsidRPr="001A7F95">
        <w:rPr>
          <w:sz w:val="24"/>
          <w:szCs w:val="24"/>
          <w:lang w:val="en-US"/>
        </w:rPr>
        <w:t>then</w:t>
      </w:r>
      <w:r w:rsidRPr="001A7F95">
        <w:rPr>
          <w:sz w:val="24"/>
          <w:szCs w:val="24"/>
          <w:lang w:val="en-US"/>
        </w:rPr>
        <w:t xml:space="preserve"> save the output</w:t>
      </w:r>
      <w:r w:rsidR="00DA6936" w:rsidRPr="001A7F95">
        <w:rPr>
          <w:sz w:val="24"/>
          <w:szCs w:val="24"/>
          <w:lang w:val="en-US"/>
        </w:rPr>
        <w:t xml:space="preserve"> in a format easy to use for the rest of our project. The output format we agreed on was JSON</w:t>
      </w:r>
      <w:r w:rsidR="00B94448" w:rsidRPr="001A7F95">
        <w:rPr>
          <w:sz w:val="24"/>
          <w:szCs w:val="24"/>
          <w:lang w:val="en-US"/>
        </w:rPr>
        <w:t>,</w:t>
      </w:r>
      <w:r w:rsidR="00DA6936" w:rsidRPr="001A7F95">
        <w:rPr>
          <w:sz w:val="24"/>
          <w:szCs w:val="24"/>
          <w:lang w:val="en-US"/>
        </w:rPr>
        <w:t xml:space="preserve"> since it’s a lightweight</w:t>
      </w:r>
      <w:r w:rsidRPr="001A7F95">
        <w:rPr>
          <w:sz w:val="24"/>
          <w:szCs w:val="24"/>
          <w:lang w:val="en-US"/>
        </w:rPr>
        <w:t xml:space="preserve"> </w:t>
      </w:r>
      <w:r w:rsidR="00DA6936" w:rsidRPr="001A7F95">
        <w:rPr>
          <w:sz w:val="24"/>
          <w:szCs w:val="24"/>
          <w:lang w:val="en-US"/>
        </w:rPr>
        <w:t xml:space="preserve">format and would be easy to use for the rest of the project. </w:t>
      </w:r>
    </w:p>
    <w:p w14:paraId="1722E526" w14:textId="35D891C5" w:rsidR="00097398" w:rsidRPr="001A7F95" w:rsidRDefault="00B94448" w:rsidP="00DA6936">
      <w:pPr>
        <w:jc w:val="both"/>
        <w:rPr>
          <w:b/>
          <w:sz w:val="24"/>
          <w:szCs w:val="24"/>
          <w:lang w:val="en-US"/>
        </w:rPr>
      </w:pPr>
      <w:r w:rsidRPr="001A7F95">
        <w:rPr>
          <w:sz w:val="24"/>
          <w:szCs w:val="24"/>
          <w:lang w:val="en-US"/>
        </w:rPr>
        <w:t>B</w:t>
      </w:r>
      <w:r w:rsidR="00DA6936" w:rsidRPr="001A7F95">
        <w:rPr>
          <w:sz w:val="24"/>
          <w:szCs w:val="24"/>
          <w:lang w:val="en-US"/>
        </w:rPr>
        <w:t xml:space="preserve">efore </w:t>
      </w:r>
      <w:r w:rsidRPr="001A7F95">
        <w:rPr>
          <w:sz w:val="24"/>
          <w:szCs w:val="24"/>
          <w:lang w:val="en-US"/>
        </w:rPr>
        <w:t xml:space="preserve">beginning </w:t>
      </w:r>
      <w:r w:rsidR="00DA6936" w:rsidRPr="001A7F95">
        <w:rPr>
          <w:sz w:val="24"/>
          <w:szCs w:val="24"/>
          <w:lang w:val="en-US"/>
        </w:rPr>
        <w:t>the extraction we agreed to create a JSON dictionary of the table of contents</w:t>
      </w:r>
      <w:r w:rsidRPr="001A7F95">
        <w:rPr>
          <w:sz w:val="24"/>
          <w:szCs w:val="24"/>
          <w:lang w:val="en-US"/>
        </w:rPr>
        <w:t>. T</w:t>
      </w:r>
      <w:r w:rsidR="00DA6936" w:rsidRPr="001A7F95">
        <w:rPr>
          <w:sz w:val="24"/>
          <w:szCs w:val="24"/>
          <w:lang w:val="en-US"/>
        </w:rPr>
        <w:t>his would allow us to simpl</w:t>
      </w:r>
      <w:r w:rsidRPr="001A7F95">
        <w:rPr>
          <w:sz w:val="24"/>
          <w:szCs w:val="24"/>
          <w:lang w:val="en-US"/>
        </w:rPr>
        <w:t>if</w:t>
      </w:r>
      <w:r w:rsidR="00DA6936" w:rsidRPr="001A7F95">
        <w:rPr>
          <w:sz w:val="24"/>
          <w:szCs w:val="24"/>
          <w:lang w:val="en-US"/>
        </w:rPr>
        <w:t>y and have a better structure from the table of contents. A</w:t>
      </w:r>
      <w:r w:rsidR="00DC638F" w:rsidRPr="001A7F95">
        <w:rPr>
          <w:sz w:val="24"/>
          <w:szCs w:val="24"/>
          <w:lang w:val="en-US"/>
        </w:rPr>
        <w:t xml:space="preserve">dditionally, this method would allow us to </w:t>
      </w:r>
      <w:r w:rsidR="00DA6936" w:rsidRPr="001A7F95">
        <w:rPr>
          <w:sz w:val="24"/>
          <w:szCs w:val="24"/>
          <w:lang w:val="en-US"/>
        </w:rPr>
        <w:t>target only the main topics (everything above the “Staff appraisal”) and get rid of everything else. To do so we created a script that loops through the txt files</w:t>
      </w:r>
      <w:r w:rsidR="0059544B" w:rsidRPr="001A7F95">
        <w:rPr>
          <w:sz w:val="24"/>
          <w:szCs w:val="24"/>
          <w:lang w:val="en-US"/>
        </w:rPr>
        <w:t xml:space="preserve"> and creates one big</w:t>
      </w:r>
      <w:r w:rsidR="00DA6936" w:rsidRPr="001A7F95">
        <w:rPr>
          <w:sz w:val="24"/>
          <w:szCs w:val="24"/>
          <w:lang w:val="en-US"/>
        </w:rPr>
        <w:t xml:space="preserve"> JSON dictionary </w:t>
      </w:r>
      <w:r w:rsidR="0059544B" w:rsidRPr="001A7F95">
        <w:rPr>
          <w:sz w:val="24"/>
          <w:szCs w:val="24"/>
          <w:lang w:val="en-US"/>
        </w:rPr>
        <w:t>with the following structure: {</w:t>
      </w:r>
      <w:r w:rsidR="0059544B" w:rsidRPr="001A7F95">
        <w:rPr>
          <w:b/>
          <w:sz w:val="24"/>
          <w:szCs w:val="24"/>
          <w:lang w:val="en-US"/>
        </w:rPr>
        <w:t>“Document1 name”: [“Topic 1”,” Topic 2”,…], “Document2 name”: [“Topic 1”,” Topic 2”,..], …}</w:t>
      </w:r>
    </w:p>
    <w:p w14:paraId="30BDAD96" w14:textId="77777777" w:rsidR="00A53794" w:rsidRPr="001A7F95" w:rsidRDefault="0059544B">
      <w:pPr>
        <w:rPr>
          <w:sz w:val="24"/>
          <w:szCs w:val="24"/>
          <w:lang w:val="en-US"/>
        </w:rPr>
      </w:pPr>
      <w:r w:rsidRPr="001A7F95">
        <w:rPr>
          <w:sz w:val="24"/>
          <w:szCs w:val="24"/>
          <w:lang w:val="en-US"/>
        </w:rPr>
        <w:t>The “Document Name” is the id given to the document on the IMF website (Unique id per document) and that is saved as the document</w:t>
      </w:r>
      <w:r w:rsidR="00DC638F" w:rsidRPr="001A7F95">
        <w:rPr>
          <w:sz w:val="24"/>
          <w:szCs w:val="24"/>
          <w:lang w:val="en-US"/>
        </w:rPr>
        <w:t>’</w:t>
      </w:r>
      <w:r w:rsidRPr="001A7F95">
        <w:rPr>
          <w:sz w:val="24"/>
          <w:szCs w:val="24"/>
          <w:lang w:val="en-US"/>
        </w:rPr>
        <w:t xml:space="preserve">s name at the download. </w:t>
      </w:r>
    </w:p>
    <w:p w14:paraId="77B9119B" w14:textId="33AF893F" w:rsidR="0059544B" w:rsidRPr="001A7F95" w:rsidRDefault="0059544B" w:rsidP="0059544B">
      <w:pPr>
        <w:jc w:val="both"/>
        <w:rPr>
          <w:sz w:val="24"/>
          <w:szCs w:val="24"/>
          <w:lang w:val="en-US"/>
        </w:rPr>
      </w:pPr>
      <w:r w:rsidRPr="001A7F95">
        <w:rPr>
          <w:sz w:val="24"/>
          <w:szCs w:val="24"/>
          <w:lang w:val="en-US"/>
        </w:rPr>
        <w:t xml:space="preserve">After doing this we started creating our python script to generate a second JSON dictionary containing the text related to each topic. This was using both the tables of contents (in JSON format) </w:t>
      </w:r>
      <w:r w:rsidR="00586214" w:rsidRPr="001A7F95">
        <w:rPr>
          <w:sz w:val="24"/>
          <w:szCs w:val="24"/>
          <w:lang w:val="en-US"/>
        </w:rPr>
        <w:t>and</w:t>
      </w:r>
      <w:r w:rsidRPr="001A7F95">
        <w:rPr>
          <w:sz w:val="24"/>
          <w:szCs w:val="24"/>
          <w:lang w:val="en-US"/>
        </w:rPr>
        <w:t xml:space="preserve"> the Article IVs (in HTML format).  </w:t>
      </w:r>
      <w:r w:rsidR="00586214" w:rsidRPr="001A7F95">
        <w:rPr>
          <w:sz w:val="24"/>
          <w:szCs w:val="24"/>
          <w:lang w:val="en-US"/>
        </w:rPr>
        <w:t xml:space="preserve">In this process, we used the following libraries: </w:t>
      </w:r>
      <w:r w:rsidR="00586214" w:rsidRPr="001A7F95">
        <w:rPr>
          <w:b/>
          <w:sz w:val="24"/>
          <w:szCs w:val="24"/>
          <w:lang w:val="en-US"/>
        </w:rPr>
        <w:t>BeautifulSoup</w:t>
      </w:r>
      <w:r w:rsidR="00586214" w:rsidRPr="001A7F95">
        <w:rPr>
          <w:sz w:val="24"/>
          <w:szCs w:val="24"/>
          <w:lang w:val="en-US"/>
        </w:rPr>
        <w:t xml:space="preserve">, </w:t>
      </w:r>
      <w:r w:rsidR="00586214" w:rsidRPr="001A7F95">
        <w:rPr>
          <w:b/>
          <w:sz w:val="24"/>
          <w:szCs w:val="24"/>
          <w:lang w:val="en-US"/>
        </w:rPr>
        <w:t>json</w:t>
      </w:r>
      <w:r w:rsidR="00586214" w:rsidRPr="001A7F95">
        <w:rPr>
          <w:sz w:val="24"/>
          <w:szCs w:val="24"/>
          <w:lang w:val="en-US"/>
        </w:rPr>
        <w:t xml:space="preserve"> and </w:t>
      </w:r>
      <w:r w:rsidR="00586214" w:rsidRPr="001A7F95">
        <w:rPr>
          <w:b/>
          <w:sz w:val="24"/>
          <w:szCs w:val="24"/>
          <w:lang w:val="en-US"/>
        </w:rPr>
        <w:t xml:space="preserve">collections. </w:t>
      </w:r>
      <w:r w:rsidR="00586214" w:rsidRPr="001A7F95">
        <w:rPr>
          <w:sz w:val="24"/>
          <w:szCs w:val="24"/>
          <w:lang w:val="en-US"/>
        </w:rPr>
        <w:t>The idea was to create a script that uses regular expressions (regex) to extract the chunk of text between t</w:t>
      </w:r>
      <w:r w:rsidR="00BE5BDE">
        <w:rPr>
          <w:sz w:val="24"/>
          <w:szCs w:val="24"/>
          <w:lang w:val="en-US"/>
        </w:rPr>
        <w:t>wo</w:t>
      </w:r>
      <w:r w:rsidR="00586214" w:rsidRPr="001A7F95">
        <w:rPr>
          <w:sz w:val="24"/>
          <w:szCs w:val="24"/>
          <w:lang w:val="en-US"/>
        </w:rPr>
        <w:t xml:space="preserve"> topics and that uses “STAFF </w:t>
      </w:r>
      <w:r w:rsidR="00586214" w:rsidRPr="001A7F95">
        <w:rPr>
          <w:sz w:val="24"/>
          <w:szCs w:val="24"/>
          <w:lang w:val="en-US"/>
        </w:rPr>
        <w:lastRenderedPageBreak/>
        <w:t>AP</w:t>
      </w:r>
      <w:r w:rsidR="00A959CB">
        <w:rPr>
          <w:sz w:val="24"/>
          <w:szCs w:val="24"/>
          <w:lang w:val="en-US"/>
        </w:rPr>
        <w:t>P</w:t>
      </w:r>
      <w:r w:rsidR="00586214" w:rsidRPr="001A7F95">
        <w:rPr>
          <w:sz w:val="24"/>
          <w:szCs w:val="24"/>
          <w:lang w:val="en-US"/>
        </w:rPr>
        <w:t xml:space="preserve">RAISAL” as a stop word. The output had a bit of noise (minor tables and some numeric data was extracted as well) but this was negligible and did not alter our final results.  </w:t>
      </w:r>
    </w:p>
    <w:p w14:paraId="11E55768" w14:textId="77777777" w:rsidR="00586214" w:rsidRPr="001A7F95" w:rsidRDefault="00586214" w:rsidP="0059544B">
      <w:pPr>
        <w:jc w:val="both"/>
        <w:rPr>
          <w:b/>
          <w:sz w:val="24"/>
          <w:szCs w:val="24"/>
          <w:lang w:val="en-US"/>
        </w:rPr>
      </w:pPr>
      <w:r w:rsidRPr="001A7F95">
        <w:rPr>
          <w:sz w:val="24"/>
          <w:szCs w:val="24"/>
          <w:lang w:val="en-US"/>
        </w:rPr>
        <w:t xml:space="preserve">The python script generated one JSON dictionary containing all documents with the following structure: </w:t>
      </w:r>
      <w:r w:rsidRPr="001A7F95">
        <w:rPr>
          <w:b/>
          <w:sz w:val="24"/>
          <w:szCs w:val="24"/>
          <w:lang w:val="en-US"/>
        </w:rPr>
        <w:t xml:space="preserve">[ </w:t>
      </w:r>
      <w:r w:rsidRPr="001A7F95">
        <w:rPr>
          <w:b/>
          <w:color w:val="FF0000"/>
          <w:sz w:val="24"/>
          <w:szCs w:val="24"/>
          <w:lang w:val="en-US"/>
        </w:rPr>
        <w:t xml:space="preserve">{“content”: [ </w:t>
      </w:r>
      <w:r w:rsidR="00410A8E" w:rsidRPr="001A7F95">
        <w:rPr>
          <w:b/>
          <w:color w:val="FF0000"/>
          <w:sz w:val="24"/>
          <w:szCs w:val="24"/>
          <w:lang w:val="en-US"/>
        </w:rPr>
        <w:t>{</w:t>
      </w:r>
      <w:r w:rsidRPr="001A7F95">
        <w:rPr>
          <w:b/>
          <w:color w:val="FF0000"/>
          <w:sz w:val="24"/>
          <w:szCs w:val="24"/>
          <w:lang w:val="en-US"/>
        </w:rPr>
        <w:t>“head”: “topic</w:t>
      </w:r>
      <w:r w:rsidR="00410A8E" w:rsidRPr="001A7F95">
        <w:rPr>
          <w:b/>
          <w:color w:val="FF0000"/>
          <w:sz w:val="24"/>
          <w:szCs w:val="24"/>
          <w:lang w:val="en-US"/>
        </w:rPr>
        <w:t>1</w:t>
      </w:r>
      <w:r w:rsidRPr="001A7F95">
        <w:rPr>
          <w:b/>
          <w:color w:val="FF0000"/>
          <w:sz w:val="24"/>
          <w:szCs w:val="24"/>
          <w:lang w:val="en-US"/>
        </w:rPr>
        <w:t xml:space="preserve"> title”,</w:t>
      </w:r>
      <w:r w:rsidR="00410A8E" w:rsidRPr="001A7F95">
        <w:rPr>
          <w:b/>
          <w:color w:val="FF0000"/>
          <w:sz w:val="24"/>
          <w:szCs w:val="24"/>
          <w:lang w:val="en-US"/>
        </w:rPr>
        <w:t xml:space="preserve"> “tail”: “topic1 text body”}, {“head”: “topic2 title”, “tail”: “topic2 text body”}…..], “doc”: “ Document 1 name”}</w:t>
      </w:r>
      <w:r w:rsidR="00410A8E" w:rsidRPr="001A7F95">
        <w:rPr>
          <w:b/>
          <w:sz w:val="24"/>
          <w:szCs w:val="24"/>
          <w:lang w:val="en-US"/>
        </w:rPr>
        <w:t xml:space="preserve">,  </w:t>
      </w:r>
      <w:r w:rsidR="00410A8E" w:rsidRPr="001A7F95">
        <w:rPr>
          <w:b/>
          <w:color w:val="0070C0"/>
          <w:sz w:val="24"/>
          <w:szCs w:val="24"/>
          <w:lang w:val="en-US"/>
        </w:rPr>
        <w:t>{“content”: [ {“head”: “topic1 title”, “tail”: “topic1 text body”}, {“head”: “topic2 title”, “tail”: “topic2 text body”}…..], “doc”: “ Document 2 name”}</w:t>
      </w:r>
      <w:r w:rsidR="00975914" w:rsidRPr="001A7F95">
        <w:rPr>
          <w:b/>
          <w:sz w:val="24"/>
          <w:szCs w:val="24"/>
          <w:lang w:val="en-US"/>
        </w:rPr>
        <w:t xml:space="preserve"> ….]</w:t>
      </w:r>
    </w:p>
    <w:p w14:paraId="2656DA12" w14:textId="38273488" w:rsidR="00975914" w:rsidRPr="001A7F95" w:rsidRDefault="00975914">
      <w:pPr>
        <w:rPr>
          <w:b/>
          <w:sz w:val="24"/>
          <w:szCs w:val="24"/>
          <w:lang w:val="en-US"/>
        </w:rPr>
      </w:pPr>
      <w:r w:rsidRPr="001A7F95">
        <w:rPr>
          <w:b/>
          <w:sz w:val="24"/>
          <w:szCs w:val="24"/>
          <w:lang w:val="en-US"/>
        </w:rPr>
        <w:t>Adding the year and country</w:t>
      </w:r>
    </w:p>
    <w:p w14:paraId="6CF89B3C" w14:textId="32A5F572" w:rsidR="00975914" w:rsidRPr="001A7F95" w:rsidRDefault="00DC638F" w:rsidP="00247F8B">
      <w:pPr>
        <w:jc w:val="both"/>
        <w:rPr>
          <w:sz w:val="24"/>
          <w:szCs w:val="24"/>
          <w:lang w:val="en-US"/>
        </w:rPr>
      </w:pPr>
      <w:r w:rsidRPr="001A7F95">
        <w:rPr>
          <w:sz w:val="24"/>
          <w:szCs w:val="24"/>
          <w:lang w:val="en-US"/>
        </w:rPr>
        <w:t xml:space="preserve">The documents in the </w:t>
      </w:r>
      <w:r w:rsidR="00247F8B" w:rsidRPr="001A7F95">
        <w:rPr>
          <w:sz w:val="24"/>
          <w:szCs w:val="24"/>
          <w:lang w:val="en-US"/>
        </w:rPr>
        <w:t>created JSON dictionary were identified by their id at the download (EX: -doc-cr1753), but in order to identify the similar economic situations in space and time</w:t>
      </w:r>
      <w:r w:rsidRPr="001A7F95">
        <w:rPr>
          <w:sz w:val="24"/>
          <w:szCs w:val="24"/>
          <w:lang w:val="en-US"/>
        </w:rPr>
        <w:t>,</w:t>
      </w:r>
      <w:r w:rsidR="00247F8B" w:rsidRPr="001A7F95">
        <w:rPr>
          <w:sz w:val="24"/>
          <w:szCs w:val="24"/>
          <w:lang w:val="en-US"/>
        </w:rPr>
        <w:t xml:space="preserve"> we needed to add the country name and publication year to each object inside the dictionary. This was easy since this information was stored in the summary table created at the download of the </w:t>
      </w:r>
      <w:r w:rsidR="002F7826">
        <w:rPr>
          <w:sz w:val="24"/>
          <w:szCs w:val="24"/>
          <w:lang w:val="en-US"/>
        </w:rPr>
        <w:t>PDF</w:t>
      </w:r>
      <w:r w:rsidR="002F7826" w:rsidRPr="001A7F95">
        <w:rPr>
          <w:sz w:val="24"/>
          <w:szCs w:val="24"/>
          <w:lang w:val="en-US"/>
        </w:rPr>
        <w:t xml:space="preserve"> </w:t>
      </w:r>
      <w:r w:rsidR="00247F8B" w:rsidRPr="001A7F95">
        <w:rPr>
          <w:sz w:val="24"/>
          <w:szCs w:val="24"/>
          <w:lang w:val="en-US"/>
        </w:rPr>
        <w:t xml:space="preserve">documents. We created a JSON object structured as follow: </w:t>
      </w:r>
      <w:r w:rsidR="00247F8B" w:rsidRPr="001A7F95">
        <w:rPr>
          <w:b/>
          <w:sz w:val="24"/>
          <w:szCs w:val="24"/>
          <w:lang w:val="en-US"/>
        </w:rPr>
        <w:t xml:space="preserve">{“document1 id”: [“Country name”, “publication year”], “document2 id”: [“Country name”, “publication year”] ...}. </w:t>
      </w:r>
      <w:r w:rsidR="00247F8B" w:rsidRPr="001A7F95">
        <w:rPr>
          <w:sz w:val="24"/>
          <w:szCs w:val="24"/>
          <w:lang w:val="en-US"/>
        </w:rPr>
        <w:t>After that</w:t>
      </w:r>
      <w:r w:rsidRPr="001A7F95">
        <w:rPr>
          <w:sz w:val="24"/>
          <w:szCs w:val="24"/>
          <w:lang w:val="en-US"/>
        </w:rPr>
        <w:t>,</w:t>
      </w:r>
      <w:r w:rsidR="00247F8B" w:rsidRPr="001A7F95">
        <w:rPr>
          <w:sz w:val="24"/>
          <w:szCs w:val="24"/>
          <w:lang w:val="en-US"/>
        </w:rPr>
        <w:t xml:space="preserve"> we merged this dictionary with the one containing the topics and texts using the document id as a reference for the merge.</w:t>
      </w:r>
    </w:p>
    <w:p w14:paraId="18683D91" w14:textId="6EEBC206" w:rsidR="00A53794" w:rsidRDefault="00A53794">
      <w:pPr>
        <w:rPr>
          <w:sz w:val="24"/>
          <w:szCs w:val="24"/>
          <w:lang w:val="en-US"/>
        </w:rPr>
      </w:pPr>
    </w:p>
    <w:p w14:paraId="657F5EE2" w14:textId="1793FFF4" w:rsidR="00C8151C" w:rsidRDefault="00C8151C">
      <w:pPr>
        <w:rPr>
          <w:b/>
          <w:color w:val="2E74B5" w:themeColor="accent5" w:themeShade="BF"/>
          <w:sz w:val="24"/>
          <w:szCs w:val="24"/>
          <w:lang w:val="en-US"/>
        </w:rPr>
      </w:pPr>
      <w:r w:rsidRPr="001A7F95">
        <w:rPr>
          <w:b/>
          <w:color w:val="2E74B5" w:themeColor="accent5" w:themeShade="BF"/>
          <w:sz w:val="24"/>
          <w:szCs w:val="24"/>
          <w:lang w:val="en-US"/>
        </w:rPr>
        <w:t>Computation and Analysis</w:t>
      </w:r>
    </w:p>
    <w:p w14:paraId="6D3523D7" w14:textId="2F874170" w:rsidR="00C8151C" w:rsidRPr="001A7F95" w:rsidRDefault="00C8151C" w:rsidP="00C8151C">
      <w:pPr>
        <w:rPr>
          <w:sz w:val="24"/>
          <w:szCs w:val="24"/>
          <w:lang w:val="en-US"/>
        </w:rPr>
      </w:pPr>
      <w:r>
        <w:rPr>
          <w:sz w:val="24"/>
          <w:szCs w:val="24"/>
          <w:lang w:val="en-US"/>
        </w:rPr>
        <w:t>I think this is where we need to talk about the clustering and tagging</w:t>
      </w:r>
      <w:ins w:id="0" w:author="Meagan" w:date="2017-06-30T18:38:00Z">
        <w:r w:rsidR="001A7F95">
          <w:rPr>
            <w:sz w:val="24"/>
            <w:szCs w:val="24"/>
            <w:lang w:val="en-US"/>
          </w:rPr>
          <w:t xml:space="preserve">. Basically, I need the steps that we took and what the outputs look like, how we fine-tuned hyperparameters, etc… </w:t>
        </w:r>
      </w:ins>
      <w:ins w:id="1" w:author="Meagan" w:date="2017-06-30T19:01:00Z">
        <w:r w:rsidR="003C4613">
          <w:rPr>
            <w:sz w:val="24"/>
            <w:szCs w:val="24"/>
            <w:lang w:val="en-US"/>
          </w:rPr>
          <w:t xml:space="preserve">Daria – can you start filling this in? </w:t>
        </w:r>
      </w:ins>
    </w:p>
    <w:p w14:paraId="457CD16E" w14:textId="77777777" w:rsidR="00C8151C" w:rsidRDefault="00C8151C">
      <w:pPr>
        <w:rPr>
          <w:b/>
          <w:color w:val="2E74B5" w:themeColor="accent5" w:themeShade="BF"/>
          <w:sz w:val="24"/>
          <w:szCs w:val="24"/>
          <w:lang w:val="en-US"/>
        </w:rPr>
      </w:pPr>
    </w:p>
    <w:p w14:paraId="0CCBCA55" w14:textId="60F89FC9" w:rsidR="00C8151C" w:rsidRDefault="00C8151C">
      <w:pPr>
        <w:rPr>
          <w:b/>
          <w:color w:val="2E74B5" w:themeColor="accent5" w:themeShade="BF"/>
          <w:sz w:val="24"/>
          <w:szCs w:val="24"/>
          <w:lang w:val="en-US"/>
        </w:rPr>
      </w:pPr>
      <w:r>
        <w:rPr>
          <w:b/>
          <w:color w:val="2E74B5" w:themeColor="accent5" w:themeShade="BF"/>
          <w:sz w:val="24"/>
          <w:szCs w:val="24"/>
          <w:lang w:val="en-US"/>
        </w:rPr>
        <w:t>Reporting and Visualization</w:t>
      </w:r>
    </w:p>
    <w:p w14:paraId="3D16BABC" w14:textId="5FDB43FC" w:rsidR="00C8151C" w:rsidRPr="001A7F95" w:rsidRDefault="003C4613">
      <w:pPr>
        <w:rPr>
          <w:sz w:val="24"/>
          <w:szCs w:val="24"/>
          <w:lang w:val="en-US"/>
        </w:rPr>
      </w:pPr>
      <w:r>
        <w:rPr>
          <w:sz w:val="24"/>
          <w:szCs w:val="24"/>
          <w:lang w:val="en-US"/>
        </w:rPr>
        <w:t>Need some details</w:t>
      </w:r>
    </w:p>
    <w:p w14:paraId="36EBAC45" w14:textId="77777777" w:rsidR="00A53794" w:rsidRPr="001A7F95" w:rsidRDefault="00A53794">
      <w:pPr>
        <w:rPr>
          <w:sz w:val="24"/>
          <w:szCs w:val="24"/>
          <w:lang w:val="en-US"/>
        </w:rPr>
      </w:pPr>
    </w:p>
    <w:p w14:paraId="0A3C9CB9" w14:textId="2B52443A" w:rsidR="00F1025B" w:rsidRDefault="00F1025B">
      <w:pPr>
        <w:rPr>
          <w:b/>
          <w:color w:val="0070C0"/>
          <w:sz w:val="24"/>
          <w:szCs w:val="24"/>
          <w:lang w:val="en-US"/>
        </w:rPr>
      </w:pPr>
      <w:r w:rsidRPr="001A7F95">
        <w:rPr>
          <w:b/>
          <w:color w:val="0070C0"/>
          <w:sz w:val="24"/>
          <w:szCs w:val="24"/>
          <w:lang w:val="en-US"/>
        </w:rPr>
        <w:t>Results</w:t>
      </w:r>
    </w:p>
    <w:p w14:paraId="05B1EEE6" w14:textId="77777777" w:rsidR="00C8151C" w:rsidRPr="001A7F95" w:rsidRDefault="00C8151C">
      <w:pPr>
        <w:rPr>
          <w:b/>
          <w:color w:val="0070C0"/>
          <w:sz w:val="24"/>
          <w:szCs w:val="24"/>
          <w:lang w:val="en-US"/>
        </w:rPr>
      </w:pPr>
    </w:p>
    <w:p w14:paraId="52552DE3" w14:textId="77777777" w:rsidR="00F1025B" w:rsidRPr="001A7F95" w:rsidRDefault="00F1025B">
      <w:pPr>
        <w:rPr>
          <w:b/>
          <w:color w:val="0070C0"/>
          <w:sz w:val="24"/>
          <w:szCs w:val="24"/>
          <w:lang w:val="en-US"/>
        </w:rPr>
      </w:pPr>
      <w:r w:rsidRPr="001A7F95">
        <w:rPr>
          <w:b/>
          <w:color w:val="0070C0"/>
          <w:sz w:val="24"/>
          <w:szCs w:val="24"/>
          <w:lang w:val="en-US"/>
        </w:rPr>
        <w:t>Lessons learned</w:t>
      </w:r>
    </w:p>
    <w:p w14:paraId="055A0370" w14:textId="04A461C0" w:rsidR="001A7F95" w:rsidRDefault="00F1025B" w:rsidP="001A7F95">
      <w:pPr>
        <w:pStyle w:val="ListParagraph"/>
        <w:numPr>
          <w:ilvl w:val="0"/>
          <w:numId w:val="7"/>
        </w:numPr>
        <w:rPr>
          <w:sz w:val="24"/>
          <w:szCs w:val="24"/>
          <w:lang w:val="en-US"/>
        </w:rPr>
      </w:pPr>
      <w:r w:rsidRPr="001A7F95">
        <w:rPr>
          <w:sz w:val="24"/>
          <w:szCs w:val="24"/>
          <w:lang w:val="en-US"/>
        </w:rPr>
        <w:t>Don’t mess with PDFs</w:t>
      </w:r>
      <w:r w:rsidR="0087521D">
        <w:rPr>
          <w:sz w:val="24"/>
          <w:szCs w:val="24"/>
          <w:lang w:val="en-US"/>
        </w:rPr>
        <w:t xml:space="preserve">. This isn’t entirely true, but we did learn that there is not a standard way </w:t>
      </w:r>
      <w:r w:rsidR="001A7F95">
        <w:rPr>
          <w:sz w:val="24"/>
          <w:szCs w:val="24"/>
          <w:lang w:val="en-US"/>
        </w:rPr>
        <w:t xml:space="preserve">of extracting text from </w:t>
      </w:r>
      <w:r w:rsidR="0087521D">
        <w:rPr>
          <w:sz w:val="24"/>
          <w:szCs w:val="24"/>
          <w:lang w:val="en-US"/>
        </w:rPr>
        <w:t>PDFs</w:t>
      </w:r>
      <w:r w:rsidR="001A7F95">
        <w:rPr>
          <w:sz w:val="24"/>
          <w:szCs w:val="24"/>
          <w:lang w:val="en-US"/>
        </w:rPr>
        <w:t xml:space="preserve"> and without some subject matter expertise to guide you, it is difficult to decide what is important</w:t>
      </w:r>
    </w:p>
    <w:p w14:paraId="28CE3EA6" w14:textId="5829E1A6" w:rsidR="00F1025B" w:rsidRDefault="001A7F95" w:rsidP="001A7F95">
      <w:pPr>
        <w:pStyle w:val="ListParagraph"/>
        <w:numPr>
          <w:ilvl w:val="0"/>
          <w:numId w:val="7"/>
        </w:numPr>
        <w:rPr>
          <w:sz w:val="24"/>
          <w:szCs w:val="24"/>
          <w:lang w:val="en-US"/>
        </w:rPr>
      </w:pPr>
      <w:r>
        <w:rPr>
          <w:sz w:val="24"/>
          <w:szCs w:val="24"/>
          <w:lang w:val="en-US"/>
        </w:rPr>
        <w:t xml:space="preserve">Never </w:t>
      </w:r>
      <w:r w:rsidR="00C8151C">
        <w:rPr>
          <w:sz w:val="24"/>
          <w:szCs w:val="24"/>
          <w:lang w:val="en-US"/>
        </w:rPr>
        <w:t xml:space="preserve">underestimate the time it takes to process and wrangle the data so it is useful for your application. </w:t>
      </w:r>
    </w:p>
    <w:p w14:paraId="2D5D629F" w14:textId="032E5113" w:rsidR="00C8151C" w:rsidRPr="001A7F95" w:rsidRDefault="00C8151C" w:rsidP="001A7F95">
      <w:pPr>
        <w:pStyle w:val="ListParagraph"/>
        <w:numPr>
          <w:ilvl w:val="0"/>
          <w:numId w:val="7"/>
        </w:numPr>
        <w:rPr>
          <w:sz w:val="24"/>
          <w:szCs w:val="24"/>
          <w:lang w:val="en-US"/>
        </w:rPr>
      </w:pPr>
      <w:r>
        <w:rPr>
          <w:sz w:val="24"/>
          <w:szCs w:val="24"/>
          <w:lang w:val="en-US"/>
        </w:rPr>
        <w:t xml:space="preserve">Version control is very important. Group needed to spend more time understanding </w:t>
      </w:r>
      <w:r w:rsidR="001A7F95">
        <w:rPr>
          <w:sz w:val="24"/>
          <w:szCs w:val="24"/>
          <w:lang w:val="en-US"/>
        </w:rPr>
        <w:t xml:space="preserve">and adhering to </w:t>
      </w:r>
      <w:r>
        <w:rPr>
          <w:sz w:val="24"/>
          <w:szCs w:val="24"/>
          <w:lang w:val="en-US"/>
        </w:rPr>
        <w:t>GitHub version control</w:t>
      </w:r>
      <w:r w:rsidR="001A7F95">
        <w:rPr>
          <w:sz w:val="24"/>
          <w:szCs w:val="24"/>
          <w:lang w:val="en-US"/>
        </w:rPr>
        <w:t xml:space="preserve"> standards</w:t>
      </w:r>
      <w:r>
        <w:rPr>
          <w:sz w:val="24"/>
          <w:szCs w:val="24"/>
          <w:lang w:val="en-US"/>
        </w:rPr>
        <w:t xml:space="preserve">. </w:t>
      </w:r>
    </w:p>
    <w:p w14:paraId="0B463056" w14:textId="1626A0CF" w:rsidR="00F1025B" w:rsidRDefault="00F1025B">
      <w:pPr>
        <w:rPr>
          <w:sz w:val="24"/>
          <w:szCs w:val="24"/>
          <w:lang w:val="en-US"/>
        </w:rPr>
      </w:pPr>
    </w:p>
    <w:p w14:paraId="62F3E1F7" w14:textId="2A216176" w:rsidR="00C8151C" w:rsidRDefault="00C8151C">
      <w:pPr>
        <w:rPr>
          <w:sz w:val="24"/>
          <w:szCs w:val="24"/>
          <w:lang w:val="en-US"/>
        </w:rPr>
      </w:pPr>
      <w:r w:rsidRPr="001A7F95">
        <w:rPr>
          <w:b/>
          <w:color w:val="2E74B5" w:themeColor="accent5" w:themeShade="BF"/>
          <w:sz w:val="24"/>
          <w:szCs w:val="24"/>
          <w:lang w:val="en-US"/>
        </w:rPr>
        <w:lastRenderedPageBreak/>
        <w:t xml:space="preserve">Location of code: </w:t>
      </w:r>
      <w:hyperlink r:id="rId7" w:history="1">
        <w:r w:rsidRPr="001A7F95">
          <w:rPr>
            <w:rStyle w:val="Hyperlink"/>
            <w:sz w:val="24"/>
            <w:szCs w:val="24"/>
            <w:lang w:val="en-US"/>
          </w:rPr>
          <w:t>https://github.com/georgetown-analytics/global-economics</w:t>
        </w:r>
      </w:hyperlink>
    </w:p>
    <w:p w14:paraId="3DE9F3FF" w14:textId="0E10285C" w:rsidR="00A53794" w:rsidRPr="001A7F95" w:rsidRDefault="00A53794">
      <w:pPr>
        <w:rPr>
          <w:sz w:val="24"/>
          <w:szCs w:val="24"/>
          <w:lang w:val="en-US"/>
        </w:rPr>
      </w:pPr>
      <w:r w:rsidRPr="001A7F95">
        <w:rPr>
          <w:b/>
          <w:color w:val="2E74B5" w:themeColor="accent5" w:themeShade="BF"/>
          <w:sz w:val="24"/>
          <w:szCs w:val="24"/>
          <w:lang w:val="en-US"/>
        </w:rPr>
        <w:t>References</w:t>
      </w:r>
    </w:p>
    <w:p w14:paraId="5342498A" w14:textId="52A69FD2" w:rsidR="00A53794" w:rsidRDefault="000F6F91">
      <w:pPr>
        <w:rPr>
          <w:rStyle w:val="Hyperlink"/>
          <w:sz w:val="24"/>
          <w:szCs w:val="24"/>
          <w:lang w:val="en-US"/>
        </w:rPr>
      </w:pPr>
      <w:hyperlink r:id="rId8" w:history="1">
        <w:r w:rsidR="00A53794" w:rsidRPr="001A7F95">
          <w:rPr>
            <w:rStyle w:val="Hyperlink"/>
            <w:sz w:val="24"/>
            <w:szCs w:val="24"/>
            <w:lang w:val="en-US"/>
          </w:rPr>
          <w:t>https://www.imf.org/external/about/econsu</w:t>
        </w:r>
        <w:r w:rsidR="00A53794" w:rsidRPr="001A7F95">
          <w:rPr>
            <w:rStyle w:val="Hyperlink"/>
            <w:sz w:val="24"/>
            <w:szCs w:val="24"/>
            <w:lang w:val="en-US"/>
          </w:rPr>
          <w:t>r</w:t>
        </w:r>
        <w:r w:rsidR="00A53794" w:rsidRPr="001A7F95">
          <w:rPr>
            <w:rStyle w:val="Hyperlink"/>
            <w:sz w:val="24"/>
            <w:szCs w:val="24"/>
            <w:lang w:val="en-US"/>
          </w:rPr>
          <w:t>v.htm</w:t>
        </w:r>
      </w:hyperlink>
    </w:p>
    <w:p w14:paraId="5D4E17F9" w14:textId="1231E793" w:rsidR="006309C4" w:rsidRDefault="006309C4">
      <w:pPr>
        <w:rPr>
          <w:sz w:val="24"/>
          <w:szCs w:val="24"/>
          <w:lang w:val="en-US"/>
        </w:rPr>
      </w:pPr>
      <w:hyperlink r:id="rId9" w:history="1">
        <w:r w:rsidRPr="00BC2CFE">
          <w:rPr>
            <w:rStyle w:val="Hyperlink"/>
            <w:sz w:val="24"/>
            <w:szCs w:val="24"/>
            <w:lang w:val="en-US"/>
          </w:rPr>
          <w:t>http://docs.python-requests.org/en/master/#</w:t>
        </w:r>
      </w:hyperlink>
    </w:p>
    <w:p w14:paraId="0013CDAA" w14:textId="29FBAD03" w:rsidR="006309C4" w:rsidRDefault="006309C4">
      <w:pPr>
        <w:rPr>
          <w:sz w:val="24"/>
          <w:szCs w:val="24"/>
          <w:lang w:val="en-US"/>
        </w:rPr>
      </w:pPr>
      <w:hyperlink r:id="rId10" w:history="1">
        <w:r w:rsidRPr="00BC2CFE">
          <w:rPr>
            <w:rStyle w:val="Hyperlink"/>
            <w:sz w:val="24"/>
            <w:szCs w:val="24"/>
            <w:lang w:val="en-US"/>
          </w:rPr>
          <w:t>https://github.com/euske/pdfminer</w:t>
        </w:r>
      </w:hyperlink>
    </w:p>
    <w:p w14:paraId="1DD3D44B" w14:textId="1C06B3F6" w:rsidR="006309C4" w:rsidRDefault="0087521D">
      <w:pPr>
        <w:rPr>
          <w:sz w:val="24"/>
          <w:szCs w:val="24"/>
          <w:lang w:val="en-US"/>
        </w:rPr>
      </w:pPr>
      <w:hyperlink r:id="rId11" w:history="1">
        <w:r w:rsidRPr="00BC2CFE">
          <w:rPr>
            <w:rStyle w:val="Hyperlink"/>
            <w:sz w:val="24"/>
            <w:szCs w:val="24"/>
            <w:lang w:val="en-US"/>
          </w:rPr>
          <w:t>https://www.crummy.com/software/BeautifulSoup/</w:t>
        </w:r>
      </w:hyperlink>
    </w:p>
    <w:p w14:paraId="1D0E9FD3" w14:textId="2F4B89D8" w:rsidR="0087521D" w:rsidRDefault="0087521D">
      <w:pPr>
        <w:rPr>
          <w:sz w:val="24"/>
          <w:szCs w:val="24"/>
          <w:lang w:val="en-US"/>
        </w:rPr>
      </w:pPr>
      <w:hyperlink r:id="rId12" w:history="1">
        <w:r w:rsidRPr="00BC2CFE">
          <w:rPr>
            <w:rStyle w:val="Hyperlink"/>
            <w:sz w:val="24"/>
            <w:szCs w:val="24"/>
            <w:lang w:val="en-US"/>
          </w:rPr>
          <w:t>http://bdewilde.github.io/blog/2014/09/23/intro-to-automatic-keyphrase-extraction/</w:t>
        </w:r>
      </w:hyperlink>
    </w:p>
    <w:p w14:paraId="47F31A3D" w14:textId="37ED25D2" w:rsidR="0087521D" w:rsidRDefault="0087521D">
      <w:pPr>
        <w:rPr>
          <w:sz w:val="24"/>
          <w:szCs w:val="24"/>
          <w:lang w:val="en-US"/>
        </w:rPr>
      </w:pPr>
      <w:hyperlink r:id="rId13" w:history="1">
        <w:r w:rsidRPr="00BC2CFE">
          <w:rPr>
            <w:rStyle w:val="Hyperlink"/>
            <w:sz w:val="24"/>
            <w:szCs w:val="24"/>
            <w:lang w:val="en-US"/>
          </w:rPr>
          <w:t>http://brandonrose.org/clustering</w:t>
        </w:r>
      </w:hyperlink>
    </w:p>
    <w:p w14:paraId="43C8282A" w14:textId="6051BD4A" w:rsidR="0087521D" w:rsidRPr="001A7F95" w:rsidRDefault="0087521D">
      <w:pPr>
        <w:rPr>
          <w:sz w:val="24"/>
          <w:szCs w:val="24"/>
          <w:lang w:val="en-US"/>
        </w:rPr>
      </w:pPr>
      <w:hyperlink r:id="rId14" w:history="1">
        <w:r w:rsidRPr="00BC2CFE">
          <w:rPr>
            <w:rStyle w:val="Hyperlink"/>
            <w:sz w:val="24"/>
            <w:szCs w:val="24"/>
            <w:lang w:val="en-US"/>
          </w:rPr>
          <w:t>https://docs.python.org/3/library/collections.html</w:t>
        </w:r>
      </w:hyperlink>
    </w:p>
    <w:p w14:paraId="310C0D0C" w14:textId="77777777" w:rsidR="00A53794" w:rsidRPr="00A53794" w:rsidRDefault="00A53794">
      <w:pPr>
        <w:rPr>
          <w:lang w:val="en-US"/>
        </w:rPr>
      </w:pPr>
      <w:bookmarkStart w:id="2" w:name="_GoBack"/>
      <w:bookmarkEnd w:id="2"/>
    </w:p>
    <w:sectPr w:rsidR="00A53794" w:rsidRPr="00A53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6DB5"/>
    <w:multiLevelType w:val="hybridMultilevel"/>
    <w:tmpl w:val="F8FEAA1C"/>
    <w:lvl w:ilvl="0" w:tplc="4FAE49B4">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45F33"/>
    <w:multiLevelType w:val="hybridMultilevel"/>
    <w:tmpl w:val="C116FD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323AF"/>
    <w:multiLevelType w:val="hybridMultilevel"/>
    <w:tmpl w:val="5BA67E1A"/>
    <w:lvl w:ilvl="0" w:tplc="94FAD0AE">
      <w:start w:val="1"/>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52821A9F"/>
    <w:multiLevelType w:val="hybridMultilevel"/>
    <w:tmpl w:val="913895FE"/>
    <w:lvl w:ilvl="0" w:tplc="2B6E6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F2607"/>
    <w:multiLevelType w:val="hybridMultilevel"/>
    <w:tmpl w:val="3BBABA66"/>
    <w:lvl w:ilvl="0" w:tplc="9034AB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E1B1D"/>
    <w:multiLevelType w:val="hybridMultilevel"/>
    <w:tmpl w:val="B798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0703D"/>
    <w:multiLevelType w:val="hybridMultilevel"/>
    <w:tmpl w:val="0A943698"/>
    <w:lvl w:ilvl="0" w:tplc="FEE2E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agan">
    <w15:presenceInfo w15:providerId="None" w15:userId="Mea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94"/>
    <w:rsid w:val="00097398"/>
    <w:rsid w:val="000D7E7D"/>
    <w:rsid w:val="000E4845"/>
    <w:rsid w:val="000F6F91"/>
    <w:rsid w:val="001159B1"/>
    <w:rsid w:val="001A320B"/>
    <w:rsid w:val="001A7F95"/>
    <w:rsid w:val="00222058"/>
    <w:rsid w:val="00235BD2"/>
    <w:rsid w:val="00247F8B"/>
    <w:rsid w:val="002C5491"/>
    <w:rsid w:val="002F7826"/>
    <w:rsid w:val="00344A41"/>
    <w:rsid w:val="003805F9"/>
    <w:rsid w:val="003C4613"/>
    <w:rsid w:val="003D5395"/>
    <w:rsid w:val="003F00FB"/>
    <w:rsid w:val="00402103"/>
    <w:rsid w:val="00410A8E"/>
    <w:rsid w:val="00456793"/>
    <w:rsid w:val="004B1221"/>
    <w:rsid w:val="004B168D"/>
    <w:rsid w:val="005205D1"/>
    <w:rsid w:val="00586214"/>
    <w:rsid w:val="0059544B"/>
    <w:rsid w:val="005C3F8F"/>
    <w:rsid w:val="005D1947"/>
    <w:rsid w:val="005E1AB8"/>
    <w:rsid w:val="006309C4"/>
    <w:rsid w:val="006336E1"/>
    <w:rsid w:val="00642EE2"/>
    <w:rsid w:val="007222F0"/>
    <w:rsid w:val="00764CB0"/>
    <w:rsid w:val="0079063D"/>
    <w:rsid w:val="007E0FEF"/>
    <w:rsid w:val="00853AF2"/>
    <w:rsid w:val="0087521D"/>
    <w:rsid w:val="00935088"/>
    <w:rsid w:val="009442CE"/>
    <w:rsid w:val="00975914"/>
    <w:rsid w:val="009A00CF"/>
    <w:rsid w:val="009A0153"/>
    <w:rsid w:val="00A121EB"/>
    <w:rsid w:val="00A53794"/>
    <w:rsid w:val="00A959CB"/>
    <w:rsid w:val="00B94448"/>
    <w:rsid w:val="00B955EF"/>
    <w:rsid w:val="00BC0809"/>
    <w:rsid w:val="00BD3E95"/>
    <w:rsid w:val="00BE5BDE"/>
    <w:rsid w:val="00C20061"/>
    <w:rsid w:val="00C400BF"/>
    <w:rsid w:val="00C44E13"/>
    <w:rsid w:val="00C8151C"/>
    <w:rsid w:val="00CC5C94"/>
    <w:rsid w:val="00D540F2"/>
    <w:rsid w:val="00DA6936"/>
    <w:rsid w:val="00DB016F"/>
    <w:rsid w:val="00DB6EAD"/>
    <w:rsid w:val="00DC638F"/>
    <w:rsid w:val="00E1298D"/>
    <w:rsid w:val="00EB4EF0"/>
    <w:rsid w:val="00EF3681"/>
    <w:rsid w:val="00F1025B"/>
    <w:rsid w:val="00F45066"/>
    <w:rsid w:val="00F85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E626"/>
  <w15:chartTrackingRefBased/>
  <w15:docId w15:val="{04047A8C-CAD3-4D35-A9B6-76C2323A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794"/>
    <w:rPr>
      <w:color w:val="0563C1" w:themeColor="hyperlink"/>
      <w:u w:val="single"/>
    </w:rPr>
  </w:style>
  <w:style w:type="character" w:customStyle="1" w:styleId="Mention1">
    <w:name w:val="Mention1"/>
    <w:basedOn w:val="DefaultParagraphFont"/>
    <w:uiPriority w:val="99"/>
    <w:semiHidden/>
    <w:unhideWhenUsed/>
    <w:rsid w:val="00A53794"/>
    <w:rPr>
      <w:color w:val="2B579A"/>
      <w:shd w:val="clear" w:color="auto" w:fill="E6E6E6"/>
    </w:rPr>
  </w:style>
  <w:style w:type="paragraph" w:styleId="ListParagraph">
    <w:name w:val="List Paragraph"/>
    <w:basedOn w:val="Normal"/>
    <w:uiPriority w:val="34"/>
    <w:qFormat/>
    <w:rsid w:val="002C5491"/>
    <w:pPr>
      <w:ind w:left="720"/>
      <w:contextualSpacing/>
    </w:pPr>
  </w:style>
  <w:style w:type="table" w:styleId="TableGrid">
    <w:name w:val="Table Grid"/>
    <w:basedOn w:val="TableNormal"/>
    <w:uiPriority w:val="39"/>
    <w:rsid w:val="00F10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0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153"/>
    <w:rPr>
      <w:rFonts w:ascii="Segoe UI" w:hAnsi="Segoe UI" w:cs="Segoe UI"/>
      <w:sz w:val="18"/>
      <w:szCs w:val="18"/>
    </w:rPr>
  </w:style>
  <w:style w:type="character" w:styleId="CommentReference">
    <w:name w:val="annotation reference"/>
    <w:basedOn w:val="DefaultParagraphFont"/>
    <w:uiPriority w:val="99"/>
    <w:semiHidden/>
    <w:unhideWhenUsed/>
    <w:rsid w:val="009A0153"/>
    <w:rPr>
      <w:sz w:val="16"/>
      <w:szCs w:val="16"/>
    </w:rPr>
  </w:style>
  <w:style w:type="paragraph" w:styleId="CommentText">
    <w:name w:val="annotation text"/>
    <w:basedOn w:val="Normal"/>
    <w:link w:val="CommentTextChar"/>
    <w:uiPriority w:val="99"/>
    <w:semiHidden/>
    <w:unhideWhenUsed/>
    <w:rsid w:val="009A0153"/>
    <w:pPr>
      <w:spacing w:line="240" w:lineRule="auto"/>
    </w:pPr>
    <w:rPr>
      <w:sz w:val="20"/>
      <w:szCs w:val="20"/>
    </w:rPr>
  </w:style>
  <w:style w:type="character" w:customStyle="1" w:styleId="CommentTextChar">
    <w:name w:val="Comment Text Char"/>
    <w:basedOn w:val="DefaultParagraphFont"/>
    <w:link w:val="CommentText"/>
    <w:uiPriority w:val="99"/>
    <w:semiHidden/>
    <w:rsid w:val="009A0153"/>
    <w:rPr>
      <w:sz w:val="20"/>
      <w:szCs w:val="20"/>
    </w:rPr>
  </w:style>
  <w:style w:type="paragraph" w:styleId="CommentSubject">
    <w:name w:val="annotation subject"/>
    <w:basedOn w:val="CommentText"/>
    <w:next w:val="CommentText"/>
    <w:link w:val="CommentSubjectChar"/>
    <w:uiPriority w:val="99"/>
    <w:semiHidden/>
    <w:unhideWhenUsed/>
    <w:rsid w:val="009A0153"/>
    <w:rPr>
      <w:b/>
      <w:bCs/>
    </w:rPr>
  </w:style>
  <w:style w:type="character" w:customStyle="1" w:styleId="CommentSubjectChar">
    <w:name w:val="Comment Subject Char"/>
    <w:basedOn w:val="CommentTextChar"/>
    <w:link w:val="CommentSubject"/>
    <w:uiPriority w:val="99"/>
    <w:semiHidden/>
    <w:rsid w:val="009A0153"/>
    <w:rPr>
      <w:b/>
      <w:bCs/>
      <w:sz w:val="20"/>
      <w:szCs w:val="20"/>
    </w:rPr>
  </w:style>
  <w:style w:type="character" w:customStyle="1" w:styleId="Heading1Char">
    <w:name w:val="Heading 1 Char"/>
    <w:basedOn w:val="DefaultParagraphFont"/>
    <w:link w:val="Heading1"/>
    <w:uiPriority w:val="9"/>
    <w:rsid w:val="00C44E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E13"/>
    <w:pPr>
      <w:outlineLvl w:val="9"/>
    </w:pPr>
    <w:rPr>
      <w:lang w:val="en-US"/>
    </w:rPr>
  </w:style>
  <w:style w:type="character" w:styleId="FollowedHyperlink">
    <w:name w:val="FollowedHyperlink"/>
    <w:basedOn w:val="DefaultParagraphFont"/>
    <w:uiPriority w:val="99"/>
    <w:semiHidden/>
    <w:unhideWhenUsed/>
    <w:rsid w:val="002F7826"/>
    <w:rPr>
      <w:color w:val="954F72" w:themeColor="followedHyperlink"/>
      <w:u w:val="single"/>
    </w:rPr>
  </w:style>
  <w:style w:type="character" w:styleId="UnresolvedMention">
    <w:name w:val="Unresolved Mention"/>
    <w:basedOn w:val="DefaultParagraphFont"/>
    <w:uiPriority w:val="99"/>
    <w:semiHidden/>
    <w:unhideWhenUsed/>
    <w:rsid w:val="006309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about/econsurv.htm" TargetMode="External"/><Relationship Id="rId13" Type="http://schemas.openxmlformats.org/officeDocument/2006/relationships/hyperlink" Target="http://brandonrose.org/clustering" TargetMode="External"/><Relationship Id="rId3" Type="http://schemas.openxmlformats.org/officeDocument/2006/relationships/settings" Target="settings.xml"/><Relationship Id="rId7" Type="http://schemas.openxmlformats.org/officeDocument/2006/relationships/hyperlink" Target="https://github.com/georgetown-analytics/global-economics" TargetMode="External"/><Relationship Id="rId12" Type="http://schemas.openxmlformats.org/officeDocument/2006/relationships/hyperlink" Target="http://bdewilde.github.io/blog/2014/09/23/intro-to-automatic-keyphrase-extractio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rummy.com/software/BeautifulSou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euske/pdfminer" TargetMode="External"/><Relationship Id="rId4" Type="http://schemas.openxmlformats.org/officeDocument/2006/relationships/webSettings" Target="webSettings.xml"/><Relationship Id="rId9" Type="http://schemas.openxmlformats.org/officeDocument/2006/relationships/hyperlink" Target="http://docs.python-requests.org/en/master/#" TargetMode="External"/><Relationship Id="rId14" Type="http://schemas.openxmlformats.org/officeDocument/2006/relationships/hyperlink" Target="https://docs.python.org/3/library/collection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1644</Words>
  <Characters>9376</Characters>
  <Application>Microsoft Office Word</Application>
  <DocSecurity>0</DocSecurity>
  <Lines>78</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dc:creator>
  <cp:keywords/>
  <dc:description/>
  <cp:lastModifiedBy>Meagan</cp:lastModifiedBy>
  <cp:revision>2</cp:revision>
  <dcterms:created xsi:type="dcterms:W3CDTF">2017-06-30T23:05:00Z</dcterms:created>
  <dcterms:modified xsi:type="dcterms:W3CDTF">2017-06-30T23:05:00Z</dcterms:modified>
</cp:coreProperties>
</file>